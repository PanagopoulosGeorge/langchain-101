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E8CDE" w14:textId="77777777" w:rsidR="00EC5603" w:rsidRPr="00EC5603" w:rsidRDefault="00EC5603" w:rsidP="00EC5603">
      <w:r w:rsidRPr="00EC5603">
        <w:t>======================================================================</w:t>
      </w:r>
    </w:p>
    <w:p w14:paraId="3ECEF1F2" w14:textId="77777777" w:rsidR="00EC5603" w:rsidRPr="00EC5603" w:rsidRDefault="00EC5603" w:rsidP="00EC5603">
      <w:r w:rsidRPr="00EC5603">
        <w:rPr>
          <w:b/>
          <w:bCs/>
        </w:rPr>
        <w:t>Prompts</w:t>
      </w:r>
    </w:p>
    <w:p w14:paraId="2424ADD4" w14:textId="77777777" w:rsidR="00EC5603" w:rsidRPr="00EC5603" w:rsidRDefault="00EC5603" w:rsidP="00EC5603">
      <w:r w:rsidRPr="00EC5603">
        <w:t>======================================================================</w:t>
      </w:r>
    </w:p>
    <w:p w14:paraId="2E2D5A7C" w14:textId="77777777" w:rsidR="00EC5603" w:rsidRPr="00EC5603" w:rsidRDefault="00EC5603" w:rsidP="00EC5603"/>
    <w:p w14:paraId="1CF510EE" w14:textId="77777777" w:rsidR="00EC5603" w:rsidRPr="00EC5603" w:rsidRDefault="00EC5603" w:rsidP="00B94F2A">
      <w:pPr>
        <w:pStyle w:val="Heading2"/>
      </w:pPr>
      <w:r w:rsidRPr="00EC5603">
        <w:t>Prompt RTEC-1:</w:t>
      </w:r>
    </w:p>
    <w:p w14:paraId="009731B0" w14:textId="77777777" w:rsidR="00EC5603" w:rsidRPr="00EC5603" w:rsidRDefault="00EC5603" w:rsidP="00EC5603">
      <w:r w:rsidRPr="00EC5603">
        <w:t xml:space="preserve">You are an assistant in constructing rules in the language of the Run-Time Event Calculus (RTEC), given a composite activity description in natural language. The Event Calculus is a logic-based formalism for representing and reasoning about events and their effects. The Run-Time Event Calculus (RTEC) is a Prolog programming implementation of the Event Calculus, that has been </w:t>
      </w:r>
      <w:proofErr w:type="spellStart"/>
      <w:r w:rsidRPr="00EC5603">
        <w:t>optimised</w:t>
      </w:r>
      <w:proofErr w:type="spellEnd"/>
      <w:r w:rsidRPr="00EC5603">
        <w:t xml:space="preserve"> for composite activity recognition. Below, we </w:t>
      </w:r>
      <w:proofErr w:type="spellStart"/>
      <w:r w:rsidRPr="00EC5603">
        <w:t>summarise</w:t>
      </w:r>
      <w:proofErr w:type="spellEnd"/>
      <w:r w:rsidRPr="00EC5603">
        <w:t xml:space="preserve"> the language of RTEC. </w:t>
      </w:r>
    </w:p>
    <w:p w14:paraId="4359DB65" w14:textId="77777777" w:rsidR="00EC5603" w:rsidRPr="00EC5603" w:rsidRDefault="00EC5603" w:rsidP="00EC5603"/>
    <w:p w14:paraId="69427CD8" w14:textId="77777777" w:rsidR="00EC5603" w:rsidRPr="00EC5603" w:rsidRDefault="00EC5603" w:rsidP="00B94F2A">
      <w:pPr>
        <w:pStyle w:val="Heading2"/>
      </w:pPr>
      <w:r w:rsidRPr="00EC5603">
        <w:t>Prompt RTEC-2:</w:t>
      </w:r>
    </w:p>
    <w:p w14:paraId="36BC56E4" w14:textId="77777777" w:rsidR="00EC5603" w:rsidRPr="00EC5603" w:rsidRDefault="00EC5603" w:rsidP="00EC5603">
      <w:r w:rsidRPr="00EC5603">
        <w:t xml:space="preserve">Following the Prolog convention, variables start with an upper-case letter, while predicates and constants start with a lower-case letter. Each rule ends with a full-stop “.”, while the head of a rule is separated from its body with </w:t>
      </w:r>
      <w:proofErr w:type="gramStart"/>
      <w:r w:rsidRPr="00EC5603">
        <w:t>“:-</w:t>
      </w:r>
      <w:proofErr w:type="gramEnd"/>
      <w:r w:rsidRPr="00EC5603">
        <w:t>”. </w:t>
      </w:r>
    </w:p>
    <w:p w14:paraId="725E3C4C" w14:textId="77777777" w:rsidR="00EC5603" w:rsidRPr="00EC5603" w:rsidRDefault="00EC5603" w:rsidP="00EC5603"/>
    <w:p w14:paraId="243C16CA" w14:textId="77777777" w:rsidR="00EC5603" w:rsidRPr="00EC5603" w:rsidRDefault="00EC5603" w:rsidP="00EC5603">
      <w:r w:rsidRPr="00EC5603">
        <w:t xml:space="preserve">A </w:t>
      </w:r>
      <w:proofErr w:type="gramStart"/>
      <w:r w:rsidRPr="00EC5603">
        <w:t>fluent</w:t>
      </w:r>
      <w:proofErr w:type="gramEnd"/>
      <w:r w:rsidRPr="00EC5603">
        <w:t xml:space="preserve"> is a property that may have different values at different points in time. The term F=V denotes that fluent F has value V.  Boolean </w:t>
      </w:r>
      <w:proofErr w:type="spellStart"/>
      <w:r w:rsidRPr="00EC5603">
        <w:t>fluents</w:t>
      </w:r>
      <w:proofErr w:type="spellEnd"/>
      <w:r w:rsidRPr="00EC5603">
        <w:t xml:space="preserve"> are a special case in which the possible values are “true” and “false”. </w:t>
      </w:r>
    </w:p>
    <w:p w14:paraId="3042FB81" w14:textId="77777777" w:rsidR="00EC5603" w:rsidRPr="00EC5603" w:rsidRDefault="00EC5603" w:rsidP="00EC5603"/>
    <w:p w14:paraId="14B75F94" w14:textId="77777777" w:rsidR="00EC5603" w:rsidRPr="00EC5603" w:rsidRDefault="00EC5603" w:rsidP="00B94F2A">
      <w:pPr>
        <w:pStyle w:val="Heading2"/>
      </w:pPr>
      <w:r w:rsidRPr="00EC5603">
        <w:t>Prompt RTEC-3:</w:t>
      </w:r>
    </w:p>
    <w:p w14:paraId="59DA70D4" w14:textId="77777777" w:rsidR="00EC5603" w:rsidRPr="00EC5603" w:rsidRDefault="00EC5603" w:rsidP="00EC5603">
      <w:r w:rsidRPr="00EC5603">
        <w:t>Below are the predicates of RTEC.</w:t>
      </w:r>
    </w:p>
    <w:p w14:paraId="2C275A78" w14:textId="77777777" w:rsidR="00EC5603" w:rsidRPr="00EC5603" w:rsidRDefault="00EC5603" w:rsidP="00EC5603"/>
    <w:p w14:paraId="7CC6852E" w14:textId="77777777" w:rsidR="00EC5603" w:rsidRPr="00EC5603" w:rsidRDefault="00EC5603" w:rsidP="00EC5603">
      <w:r w:rsidRPr="00EC5603">
        <w:t xml:space="preserve">RTEC - Predicate 1: </w:t>
      </w:r>
      <w:proofErr w:type="spellStart"/>
      <w:r w:rsidRPr="00EC5603">
        <w:t>happensAt</w:t>
      </w:r>
      <w:proofErr w:type="spellEnd"/>
      <w:r w:rsidRPr="00EC5603">
        <w:t>(</w:t>
      </w:r>
      <w:proofErr w:type="gramStart"/>
      <w:r w:rsidRPr="00EC5603">
        <w:t>E,T</w:t>
      </w:r>
      <w:proofErr w:type="gramEnd"/>
      <w:r w:rsidRPr="00EC5603">
        <w:t>)</w:t>
      </w:r>
    </w:p>
    <w:p w14:paraId="66F042E0" w14:textId="77777777" w:rsidR="00EC5603" w:rsidRPr="00EC5603" w:rsidRDefault="00EC5603" w:rsidP="00EC5603">
      <w:r w:rsidRPr="00EC5603">
        <w:t>Meaning: Event E occurs at time T</w:t>
      </w:r>
    </w:p>
    <w:p w14:paraId="2A426D4F" w14:textId="77777777" w:rsidR="00EC5603" w:rsidRPr="00EC5603" w:rsidRDefault="00EC5603" w:rsidP="00EC5603"/>
    <w:p w14:paraId="516832AF" w14:textId="77777777" w:rsidR="00EC5603" w:rsidRPr="00EC5603" w:rsidRDefault="00EC5603" w:rsidP="00EC5603">
      <w:r w:rsidRPr="00EC5603">
        <w:t xml:space="preserve">RTEC - Predicate 2: </w:t>
      </w:r>
      <w:proofErr w:type="spellStart"/>
      <w:r w:rsidRPr="00EC5603">
        <w:t>holdsAt</w:t>
      </w:r>
      <w:proofErr w:type="spellEnd"/>
      <w:r w:rsidRPr="00EC5603">
        <w:t>(F=</w:t>
      </w:r>
      <w:proofErr w:type="gramStart"/>
      <w:r w:rsidRPr="00EC5603">
        <w:t>V,T</w:t>
      </w:r>
      <w:proofErr w:type="gramEnd"/>
      <w:r w:rsidRPr="00EC5603">
        <w:t>)</w:t>
      </w:r>
    </w:p>
    <w:p w14:paraId="256D4C40" w14:textId="77777777" w:rsidR="00EC5603" w:rsidRPr="00EC5603" w:rsidRDefault="00EC5603" w:rsidP="00EC5603">
      <w:r w:rsidRPr="00EC5603">
        <w:t>Meaning: The value of fluent F is V at time T</w:t>
      </w:r>
    </w:p>
    <w:p w14:paraId="6D130392" w14:textId="77777777" w:rsidR="00EC5603" w:rsidRPr="00EC5603" w:rsidRDefault="00EC5603" w:rsidP="00EC5603"/>
    <w:p w14:paraId="0D7CED75" w14:textId="77777777" w:rsidR="00EC5603" w:rsidRPr="00EC5603" w:rsidRDefault="00EC5603" w:rsidP="00EC5603">
      <w:r w:rsidRPr="00EC5603">
        <w:t xml:space="preserve">RTEC - Predicate 3: </w:t>
      </w:r>
      <w:proofErr w:type="spellStart"/>
      <w:r w:rsidRPr="00EC5603">
        <w:t>holdsFor</w:t>
      </w:r>
      <w:proofErr w:type="spellEnd"/>
      <w:r w:rsidRPr="00EC5603">
        <w:t>(F=</w:t>
      </w:r>
      <w:proofErr w:type="gramStart"/>
      <w:r w:rsidRPr="00EC5603">
        <w:t>V,I</w:t>
      </w:r>
      <w:proofErr w:type="gramEnd"/>
      <w:r w:rsidRPr="00EC5603">
        <w:t>)</w:t>
      </w:r>
    </w:p>
    <w:p w14:paraId="0CAE46E6" w14:textId="77777777" w:rsidR="00EC5603" w:rsidRPr="00EC5603" w:rsidRDefault="00EC5603" w:rsidP="00EC5603">
      <w:r w:rsidRPr="00EC5603">
        <w:t>Meaning: I is the list of the maximal intervals during which F=V holds continuously</w:t>
      </w:r>
    </w:p>
    <w:p w14:paraId="14E28B2C" w14:textId="77777777" w:rsidR="00EC5603" w:rsidRPr="00EC5603" w:rsidRDefault="00EC5603" w:rsidP="00EC5603"/>
    <w:p w14:paraId="5201D181" w14:textId="77777777" w:rsidR="00EC5603" w:rsidRPr="00EC5603" w:rsidRDefault="00EC5603" w:rsidP="00EC5603">
      <w:r w:rsidRPr="00EC5603">
        <w:t xml:space="preserve">RTEC - Predicate 4: </w:t>
      </w:r>
      <w:proofErr w:type="spellStart"/>
      <w:r w:rsidRPr="00EC5603">
        <w:t>initiatedAt</w:t>
      </w:r>
      <w:proofErr w:type="spellEnd"/>
      <w:r w:rsidRPr="00EC5603">
        <w:t>(F=</w:t>
      </w:r>
      <w:proofErr w:type="gramStart"/>
      <w:r w:rsidRPr="00EC5603">
        <w:t>V,T</w:t>
      </w:r>
      <w:proofErr w:type="gramEnd"/>
      <w:r w:rsidRPr="00EC5603">
        <w:t>)</w:t>
      </w:r>
    </w:p>
    <w:p w14:paraId="2ACF1662" w14:textId="77777777" w:rsidR="00EC5603" w:rsidRPr="00EC5603" w:rsidRDefault="00EC5603" w:rsidP="00EC5603">
      <w:r w:rsidRPr="00EC5603">
        <w:t xml:space="preserve">Meaning: At time T </w:t>
      </w:r>
      <w:proofErr w:type="gramStart"/>
      <w:r w:rsidRPr="00EC5603">
        <w:t>a period of time</w:t>
      </w:r>
      <w:proofErr w:type="gramEnd"/>
      <w:r w:rsidRPr="00EC5603">
        <w:t xml:space="preserve"> for which F=V is initiated</w:t>
      </w:r>
    </w:p>
    <w:p w14:paraId="659A833E" w14:textId="77777777" w:rsidR="00EC5603" w:rsidRPr="00EC5603" w:rsidRDefault="00EC5603" w:rsidP="00EC5603"/>
    <w:p w14:paraId="73A9D2F6" w14:textId="77777777" w:rsidR="00EC5603" w:rsidRPr="00EC5603" w:rsidRDefault="00EC5603" w:rsidP="00EC5603">
      <w:r w:rsidRPr="00EC5603">
        <w:t xml:space="preserve">RTEC - Predicate 5: </w:t>
      </w:r>
      <w:proofErr w:type="spellStart"/>
      <w:r w:rsidRPr="00EC5603">
        <w:t>terminatedAt</w:t>
      </w:r>
      <w:proofErr w:type="spellEnd"/>
      <w:r w:rsidRPr="00EC5603">
        <w:t>(F=</w:t>
      </w:r>
      <w:proofErr w:type="gramStart"/>
      <w:r w:rsidRPr="00EC5603">
        <w:t>V,T</w:t>
      </w:r>
      <w:proofErr w:type="gramEnd"/>
      <w:r w:rsidRPr="00EC5603">
        <w:t>)</w:t>
      </w:r>
    </w:p>
    <w:p w14:paraId="550F27B8" w14:textId="77777777" w:rsidR="00EC5603" w:rsidRPr="00EC5603" w:rsidRDefault="00EC5603" w:rsidP="00EC5603">
      <w:r w:rsidRPr="00EC5603">
        <w:t xml:space="preserve">Meaning: At time T </w:t>
      </w:r>
      <w:proofErr w:type="gramStart"/>
      <w:r w:rsidRPr="00EC5603">
        <w:t>a period of time</w:t>
      </w:r>
      <w:proofErr w:type="gramEnd"/>
      <w:r w:rsidRPr="00EC5603">
        <w:t xml:space="preserve"> for which F=V is terminated</w:t>
      </w:r>
    </w:p>
    <w:p w14:paraId="41739D87" w14:textId="77777777" w:rsidR="00EC5603" w:rsidRPr="00EC5603" w:rsidRDefault="00EC5603" w:rsidP="00EC5603"/>
    <w:p w14:paraId="0B6F1C2A" w14:textId="77777777" w:rsidR="00EC5603" w:rsidRPr="00EC5603" w:rsidRDefault="00EC5603" w:rsidP="00EC5603">
      <w:r w:rsidRPr="00EC5603">
        <w:t xml:space="preserve">RTEC - Predicate 6: </w:t>
      </w:r>
      <w:proofErr w:type="spellStart"/>
      <w:r w:rsidRPr="00EC5603">
        <w:t>union_all</w:t>
      </w:r>
      <w:proofErr w:type="spellEnd"/>
      <w:r w:rsidRPr="00EC5603">
        <w:t>(</w:t>
      </w:r>
      <w:proofErr w:type="gramStart"/>
      <w:r w:rsidRPr="00EC5603">
        <w:t>L,I</w:t>
      </w:r>
      <w:proofErr w:type="gramEnd"/>
      <w:r w:rsidRPr="00EC5603">
        <w:t>)</w:t>
      </w:r>
    </w:p>
    <w:p w14:paraId="40981BC0" w14:textId="77777777" w:rsidR="00EC5603" w:rsidRPr="00EC5603" w:rsidRDefault="00EC5603" w:rsidP="00EC5603">
      <w:r w:rsidRPr="00EC5603">
        <w:t xml:space="preserve">Meaning: I </w:t>
      </w:r>
      <w:proofErr w:type="gramStart"/>
      <w:r w:rsidRPr="00EC5603">
        <w:t>is</w:t>
      </w:r>
      <w:proofErr w:type="gramEnd"/>
      <w:r w:rsidRPr="00EC5603">
        <w:t xml:space="preserve"> the list of maximal intervals produced by the union of the lists of maximal intervals of list L</w:t>
      </w:r>
    </w:p>
    <w:p w14:paraId="266D59D6" w14:textId="77777777" w:rsidR="00EC5603" w:rsidRPr="00EC5603" w:rsidRDefault="00EC5603" w:rsidP="00EC5603"/>
    <w:p w14:paraId="4C1C2C5A" w14:textId="77777777" w:rsidR="00EC5603" w:rsidRPr="00EC5603" w:rsidRDefault="00EC5603" w:rsidP="00EC5603">
      <w:r w:rsidRPr="00EC5603">
        <w:t xml:space="preserve">RTEC - Predicate 7: </w:t>
      </w:r>
      <w:proofErr w:type="spellStart"/>
      <w:r w:rsidRPr="00EC5603">
        <w:t>intersect_all</w:t>
      </w:r>
      <w:proofErr w:type="spellEnd"/>
      <w:r w:rsidRPr="00EC5603">
        <w:t>(</w:t>
      </w:r>
      <w:proofErr w:type="gramStart"/>
      <w:r w:rsidRPr="00EC5603">
        <w:t>L,I</w:t>
      </w:r>
      <w:proofErr w:type="gramEnd"/>
      <w:r w:rsidRPr="00EC5603">
        <w:t>)</w:t>
      </w:r>
    </w:p>
    <w:p w14:paraId="6FDE48B7" w14:textId="77777777" w:rsidR="00EC5603" w:rsidRPr="00EC5603" w:rsidRDefault="00EC5603" w:rsidP="00EC5603">
      <w:r w:rsidRPr="00EC5603">
        <w:t xml:space="preserve">Meaning: I </w:t>
      </w:r>
      <w:proofErr w:type="gramStart"/>
      <w:r w:rsidRPr="00EC5603">
        <w:t>is</w:t>
      </w:r>
      <w:proofErr w:type="gramEnd"/>
      <w:r w:rsidRPr="00EC5603">
        <w:t xml:space="preserve"> the list of maximal intervals produced by the intersection of the lists of maximal intervals of list L</w:t>
      </w:r>
    </w:p>
    <w:p w14:paraId="3D989462" w14:textId="77777777" w:rsidR="00EC5603" w:rsidRPr="00EC5603" w:rsidRDefault="00EC5603" w:rsidP="00EC5603"/>
    <w:p w14:paraId="21814FD7" w14:textId="77777777" w:rsidR="00EC5603" w:rsidRPr="00EC5603" w:rsidRDefault="00EC5603" w:rsidP="00EC5603">
      <w:r w:rsidRPr="00EC5603">
        <w:t xml:space="preserve">RTEC - Predicate 8: </w:t>
      </w:r>
      <w:proofErr w:type="spellStart"/>
      <w:r w:rsidRPr="00EC5603">
        <w:t>relative_complement_all</w:t>
      </w:r>
      <w:proofErr w:type="spellEnd"/>
      <w:r w:rsidRPr="00EC5603">
        <w:t>(I</w:t>
      </w:r>
      <w:proofErr w:type="gramStart"/>
      <w:r w:rsidRPr="00EC5603">
        <w:t>',L</w:t>
      </w:r>
      <w:proofErr w:type="gramEnd"/>
      <w:r w:rsidRPr="00EC5603">
        <w:t>,I)</w:t>
      </w:r>
    </w:p>
    <w:p w14:paraId="78E0B595" w14:textId="77777777" w:rsidR="00EC5603" w:rsidRPr="00EC5603" w:rsidRDefault="00EC5603" w:rsidP="00EC5603">
      <w:r w:rsidRPr="00EC5603">
        <w:t>Meaning: I is the list of maximal intervals produced by the relative complement of the list of maximal intervals I' with respect to every list of maximal intervals of list L</w:t>
      </w:r>
    </w:p>
    <w:p w14:paraId="5FA30419" w14:textId="77777777" w:rsidR="00EC5603" w:rsidRPr="00EC5603" w:rsidRDefault="00EC5603" w:rsidP="00EC5603"/>
    <w:p w14:paraId="0BE10D60" w14:textId="77777777" w:rsidR="00EC5603" w:rsidRPr="00EC5603" w:rsidRDefault="00EC5603" w:rsidP="00B94F2A">
      <w:pPr>
        <w:pStyle w:val="Heading2"/>
      </w:pPr>
      <w:r w:rsidRPr="00EC5603">
        <w:t>Prompt RTEC-4:</w:t>
      </w:r>
    </w:p>
    <w:p w14:paraId="53CACAA1" w14:textId="77777777" w:rsidR="00EC5603" w:rsidRPr="00EC5603" w:rsidRDefault="00EC5603" w:rsidP="00EC5603">
      <w:r w:rsidRPr="00EC5603">
        <w:t>RTEC also includes two built-in events.</w:t>
      </w:r>
    </w:p>
    <w:p w14:paraId="25CC6984" w14:textId="77777777" w:rsidR="00EC5603" w:rsidRPr="00EC5603" w:rsidRDefault="00EC5603" w:rsidP="00EC5603"/>
    <w:p w14:paraId="2DF8BD6D" w14:textId="77777777" w:rsidR="00EC5603" w:rsidRPr="00EC5603" w:rsidRDefault="00EC5603" w:rsidP="00EC5603">
      <w:r w:rsidRPr="00EC5603">
        <w:t>Built-in event 1: start(F=V)</w:t>
      </w:r>
    </w:p>
    <w:p w14:paraId="3A87DB96" w14:textId="77777777" w:rsidR="00EC5603" w:rsidRPr="00EC5603" w:rsidRDefault="00EC5603" w:rsidP="00EC5603">
      <w:r w:rsidRPr="00EC5603">
        <w:lastRenderedPageBreak/>
        <w:t>Meaning: Event “start(F=V)” takes place at each starting point of each maximal interval of fluent-value pair F=V</w:t>
      </w:r>
    </w:p>
    <w:p w14:paraId="08FFCCEE" w14:textId="77777777" w:rsidR="00EC5603" w:rsidRPr="00EC5603" w:rsidRDefault="00EC5603" w:rsidP="00EC5603"/>
    <w:p w14:paraId="58658C38" w14:textId="77777777" w:rsidR="00EC5603" w:rsidRPr="00EC5603" w:rsidRDefault="00EC5603" w:rsidP="00EC5603">
      <w:r w:rsidRPr="00EC5603">
        <w:t>Built-in event 2: end(F=V)</w:t>
      </w:r>
    </w:p>
    <w:p w14:paraId="4AC11E4E" w14:textId="77777777" w:rsidR="00EC5603" w:rsidRPr="00EC5603" w:rsidRDefault="00EC5603" w:rsidP="00EC5603">
      <w:r w:rsidRPr="00EC5603">
        <w:t>Meaning: Event “end(F=V)” takes place at each ending point of each maximal interval of fluent-value pair F=V</w:t>
      </w:r>
    </w:p>
    <w:p w14:paraId="1D90E837" w14:textId="77777777" w:rsidR="00700C7E" w:rsidRPr="00EC5603" w:rsidRDefault="00700C7E" w:rsidP="00700C7E">
      <w:pPr>
        <w:rPr>
          <w:moveTo w:id="0" w:author="GEORGIOS PANAGOPOULOS" w:date="2025-04-05T19:20:00Z" w16du:dateUtc="2025-04-05T16:20:00Z"/>
        </w:rPr>
      </w:pPr>
      <w:moveToRangeStart w:id="1" w:author="GEORGIOS PANAGOPOULOS" w:date="2025-04-05T19:20:00Z" w:name="move194773218"/>
      <w:moveTo w:id="2" w:author="GEORGIOS PANAGOPOULOS" w:date="2025-04-05T19:20:00Z" w16du:dateUtc="2025-04-05T16:20:00Z">
        <w:r w:rsidRPr="00EC5603">
          <w:t>There are two ways in which a composite activity may be defined in the language of RTEC. In the first case, a composite activity definition may be specified by means of rules with “</w:t>
        </w:r>
        <w:proofErr w:type="spellStart"/>
        <w:proofErr w:type="gramStart"/>
        <w:r w:rsidRPr="00EC5603">
          <w:t>initiatedAt</w:t>
        </w:r>
        <w:proofErr w:type="spellEnd"/>
        <w:r w:rsidRPr="00EC5603">
          <w:t>(</w:t>
        </w:r>
        <w:proofErr w:type="gramEnd"/>
        <w:r w:rsidRPr="00EC5603">
          <w:t>F=V, T)” or “</w:t>
        </w:r>
        <w:proofErr w:type="spellStart"/>
        <w:proofErr w:type="gramStart"/>
        <w:r w:rsidRPr="00EC5603">
          <w:t>terminatedAt</w:t>
        </w:r>
        <w:proofErr w:type="spellEnd"/>
        <w:r w:rsidRPr="00EC5603">
          <w:t>(</w:t>
        </w:r>
        <w:proofErr w:type="gramEnd"/>
        <w:r w:rsidRPr="00EC5603">
          <w:t>F=V, T)” in their head. This is called a simple fluent definition.</w:t>
        </w:r>
      </w:moveTo>
    </w:p>
    <w:p w14:paraId="5B29552E" w14:textId="77777777" w:rsidR="00700C7E" w:rsidRPr="00EC5603" w:rsidRDefault="00700C7E" w:rsidP="00700C7E">
      <w:pPr>
        <w:rPr>
          <w:moveTo w:id="3" w:author="GEORGIOS PANAGOPOULOS" w:date="2025-04-05T19:20:00Z" w16du:dateUtc="2025-04-05T16:20:00Z"/>
        </w:rPr>
      </w:pPr>
    </w:p>
    <w:p w14:paraId="5BB59F53" w14:textId="77777777" w:rsidR="00700C7E" w:rsidRPr="00EC5603" w:rsidRDefault="00700C7E" w:rsidP="00700C7E">
      <w:pPr>
        <w:rPr>
          <w:moveTo w:id="4" w:author="GEORGIOS PANAGOPOULOS" w:date="2025-04-05T19:20:00Z" w16du:dateUtc="2025-04-05T16:20:00Z"/>
        </w:rPr>
      </w:pPr>
      <w:moveTo w:id="5" w:author="GEORGIOS PANAGOPOULOS" w:date="2025-04-05T19:20:00Z" w16du:dateUtc="2025-04-05T16:20:00Z">
        <w:r w:rsidRPr="00EC5603">
          <w:t>The first body literal of an “</w:t>
        </w:r>
        <w:proofErr w:type="spellStart"/>
        <w:r w:rsidRPr="00EC5603">
          <w:t>initiatedAt</w:t>
        </w:r>
        <w:proofErr w:type="spellEnd"/>
        <w:r w:rsidRPr="00EC5603">
          <w:t>(F=</w:t>
        </w:r>
        <w:proofErr w:type="gramStart"/>
        <w:r w:rsidRPr="00EC5603">
          <w:t>V,T</w:t>
        </w:r>
        <w:proofErr w:type="gramEnd"/>
        <w:r w:rsidRPr="00EC5603">
          <w:t>)” rule is a positive “</w:t>
        </w:r>
        <w:proofErr w:type="spellStart"/>
        <w:r w:rsidRPr="00EC5603">
          <w:t>happensAt</w:t>
        </w:r>
        <w:proofErr w:type="spellEnd"/>
        <w:r w:rsidRPr="00EC5603">
          <w:t>” predicate; this predicate is followed by a possibly empty set of positive or negative “</w:t>
        </w:r>
        <w:proofErr w:type="spellStart"/>
        <w:r w:rsidRPr="00EC5603">
          <w:t>happensAt</w:t>
        </w:r>
        <w:proofErr w:type="spellEnd"/>
        <w:r w:rsidRPr="00EC5603">
          <w:t>” and “</w:t>
        </w:r>
        <w:proofErr w:type="spellStart"/>
        <w:r w:rsidRPr="00EC5603">
          <w:t>holdsAt</w:t>
        </w:r>
        <w:proofErr w:type="spellEnd"/>
        <w:r w:rsidRPr="00EC5603">
          <w:t>” predicates. Negative predicates are prefixed with “not” which expresses negation-by-failure. In some cases, the body of an “</w:t>
        </w:r>
        <w:proofErr w:type="spellStart"/>
        <w:r w:rsidRPr="00EC5603">
          <w:t>initiatedAt</w:t>
        </w:r>
        <w:proofErr w:type="spellEnd"/>
        <w:r w:rsidRPr="00EC5603">
          <w:t>(F=</w:t>
        </w:r>
        <w:proofErr w:type="gramStart"/>
        <w:r w:rsidRPr="00EC5603">
          <w:t>V,T</w:t>
        </w:r>
        <w:proofErr w:type="gramEnd"/>
        <w:r w:rsidRPr="00EC5603">
          <w:t>)” rule may include predicates expressing background knowledge. </w:t>
        </w:r>
      </w:moveTo>
    </w:p>
    <w:p w14:paraId="61AE1648" w14:textId="77777777" w:rsidR="00700C7E" w:rsidRPr="00EC5603" w:rsidRDefault="00700C7E" w:rsidP="00700C7E">
      <w:pPr>
        <w:rPr>
          <w:moveTo w:id="6" w:author="GEORGIOS PANAGOPOULOS" w:date="2025-04-05T19:20:00Z" w16du:dateUtc="2025-04-05T16:20:00Z"/>
        </w:rPr>
      </w:pPr>
    </w:p>
    <w:p w14:paraId="6E99ADE8" w14:textId="77777777" w:rsidR="00700C7E" w:rsidRPr="00EC5603" w:rsidRDefault="00700C7E" w:rsidP="00700C7E">
      <w:pPr>
        <w:rPr>
          <w:moveTo w:id="7" w:author="GEORGIOS PANAGOPOULOS" w:date="2025-04-05T19:20:00Z" w16du:dateUtc="2025-04-05T16:20:00Z"/>
        </w:rPr>
      </w:pPr>
      <w:moveTo w:id="8" w:author="GEORGIOS PANAGOPOULOS" w:date="2025-04-05T19:20:00Z" w16du:dateUtc="2025-04-05T16:20:00Z">
        <w:r w:rsidRPr="00EC5603">
          <w:t>“</w:t>
        </w:r>
        <w:proofErr w:type="spellStart"/>
        <w:r w:rsidRPr="00EC5603">
          <w:t>terminatedAt</w:t>
        </w:r>
        <w:proofErr w:type="spellEnd"/>
        <w:r w:rsidRPr="00EC5603">
          <w:t>(F=</w:t>
        </w:r>
        <w:proofErr w:type="gramStart"/>
        <w:r w:rsidRPr="00EC5603">
          <w:t>V,T</w:t>
        </w:r>
        <w:proofErr w:type="gramEnd"/>
        <w:r w:rsidRPr="00EC5603">
          <w:t>)” rules are specified in a similar way. </w:t>
        </w:r>
      </w:moveTo>
    </w:p>
    <w:p w14:paraId="18B190C0" w14:textId="77777777" w:rsidR="00700C7E" w:rsidRPr="00EC5603" w:rsidRDefault="00700C7E" w:rsidP="00700C7E">
      <w:pPr>
        <w:rPr>
          <w:moveTo w:id="9" w:author="GEORGIOS PANAGOPOULOS" w:date="2025-04-05T19:20:00Z" w16du:dateUtc="2025-04-05T16:20:00Z"/>
        </w:rPr>
      </w:pPr>
    </w:p>
    <w:p w14:paraId="4E926538" w14:textId="77777777" w:rsidR="00523612" w:rsidRDefault="00700C7E" w:rsidP="00700C7E">
      <w:pPr>
        <w:rPr>
          <w:ins w:id="10" w:author="GEORGIOS PANAGOPOULOS" w:date="2025-04-05T19:29:00Z" w16du:dateUtc="2025-04-05T16:29:00Z"/>
        </w:rPr>
      </w:pPr>
      <w:moveTo w:id="11" w:author="GEORGIOS PANAGOPOULOS" w:date="2025-04-05T19:20:00Z" w16du:dateUtc="2025-04-05T16:20:00Z">
        <w:del w:id="12" w:author="GEORGIOS PANAGOPOULOS" w:date="2025-04-05T19:29:00Z" w16du:dateUtc="2025-04-05T16:29:00Z">
          <w:r w:rsidRPr="00EC5603" w:rsidDel="00523612">
            <w:delText>Below you may find two examples of composite activity definitions, from the maritime domain, expressed as simple fluents. </w:delText>
          </w:r>
        </w:del>
      </w:moveTo>
    </w:p>
    <w:p w14:paraId="7C735094" w14:textId="5FD02117" w:rsidR="00700C7E" w:rsidRPr="00EC5603" w:rsidRDefault="00700C7E" w:rsidP="00700C7E">
      <w:pPr>
        <w:rPr>
          <w:ins w:id="13" w:author="GEORGIOS PANAGOPOULOS" w:date="2025-04-05T19:21:00Z" w16du:dateUtc="2025-04-05T16:21:00Z"/>
        </w:rPr>
      </w:pPr>
      <w:ins w:id="14" w:author="GEORGIOS PANAGOPOULOS" w:date="2025-04-05T19:21:00Z" w16du:dateUtc="2025-04-05T16:21:00Z">
        <w:r w:rsidRPr="00EC5603">
          <w:t xml:space="preserve">The second way in which a composite activity may be defined in the language of RTEC concerns statically determined </w:t>
        </w:r>
        <w:proofErr w:type="spellStart"/>
        <w:r w:rsidRPr="00EC5603">
          <w:t>fluents</w:t>
        </w:r>
        <w:proofErr w:type="spellEnd"/>
        <w:r w:rsidRPr="00EC5603">
          <w:t>. In this case, a composite activity definition may be specified by means of a rule with “</w:t>
        </w:r>
        <w:proofErr w:type="spellStart"/>
        <w:proofErr w:type="gramStart"/>
        <w:r w:rsidRPr="00EC5603">
          <w:t>holdsFor</w:t>
        </w:r>
        <w:proofErr w:type="spellEnd"/>
        <w:r w:rsidRPr="00EC5603">
          <w:t>(</w:t>
        </w:r>
        <w:proofErr w:type="gramEnd"/>
        <w:r w:rsidRPr="00EC5603">
          <w:t>F=V, I)” in its head. The body of such a rule may include “</w:t>
        </w:r>
        <w:proofErr w:type="spellStart"/>
        <w:r w:rsidRPr="00EC5603">
          <w:t>holdsFor</w:t>
        </w:r>
        <w:proofErr w:type="spellEnd"/>
        <w:r w:rsidRPr="00EC5603">
          <w:t xml:space="preserve">” conditions for </w:t>
        </w:r>
        <w:proofErr w:type="spellStart"/>
        <w:r w:rsidRPr="00EC5603">
          <w:t>fluents</w:t>
        </w:r>
        <w:proofErr w:type="spellEnd"/>
        <w:r w:rsidRPr="00EC5603">
          <w:t xml:space="preserve"> other than F, as well as some of the interval manipulation constructs of RTEC, i.e. “</w:t>
        </w:r>
        <w:proofErr w:type="spellStart"/>
        <w:r w:rsidRPr="00EC5603">
          <w:t>union_all</w:t>
        </w:r>
        <w:proofErr w:type="spellEnd"/>
        <w:r w:rsidRPr="00EC5603">
          <w:t>”, “</w:t>
        </w:r>
        <w:proofErr w:type="spellStart"/>
        <w:r w:rsidRPr="00EC5603">
          <w:t>intersect_all</w:t>
        </w:r>
        <w:proofErr w:type="spellEnd"/>
        <w:r w:rsidRPr="00EC5603">
          <w:t>”, and “</w:t>
        </w:r>
        <w:proofErr w:type="spellStart"/>
        <w:r w:rsidRPr="00EC5603">
          <w:t>relative_complement_all</w:t>
        </w:r>
        <w:proofErr w:type="spellEnd"/>
        <w:r w:rsidRPr="00EC5603">
          <w:t>”. In some cases, a “</w:t>
        </w:r>
        <w:proofErr w:type="spellStart"/>
        <w:proofErr w:type="gramStart"/>
        <w:r w:rsidRPr="00EC5603">
          <w:t>holdsFor</w:t>
        </w:r>
        <w:proofErr w:type="spellEnd"/>
        <w:r w:rsidRPr="00EC5603">
          <w:t>(</w:t>
        </w:r>
        <w:proofErr w:type="gramEnd"/>
        <w:r w:rsidRPr="00EC5603">
          <w:t>F=V, I)” rule may include predicates expressing background knowledge. A rule with “</w:t>
        </w:r>
        <w:proofErr w:type="spellStart"/>
        <w:proofErr w:type="gramStart"/>
        <w:r w:rsidRPr="00EC5603">
          <w:t>holdsFor</w:t>
        </w:r>
        <w:proofErr w:type="spellEnd"/>
        <w:r w:rsidRPr="00EC5603">
          <w:t>(</w:t>
        </w:r>
        <w:proofErr w:type="gramEnd"/>
        <w:r w:rsidRPr="00EC5603">
          <w:t xml:space="preserve">F=V, I)” in the head is called a statically determined fluent definition. Below you may find two examples of composite maritime activities expressed as statically determined </w:t>
        </w:r>
        <w:proofErr w:type="spellStart"/>
        <w:r w:rsidRPr="00EC5603">
          <w:t>fluents</w:t>
        </w:r>
        <w:proofErr w:type="spellEnd"/>
        <w:r w:rsidRPr="00EC5603">
          <w:t>. </w:t>
        </w:r>
      </w:ins>
    </w:p>
    <w:p w14:paraId="3CC95E29" w14:textId="77777777" w:rsidR="00700C7E" w:rsidRPr="00EC5603" w:rsidRDefault="00700C7E" w:rsidP="00700C7E">
      <w:pPr>
        <w:rPr>
          <w:moveTo w:id="15" w:author="GEORGIOS PANAGOPOULOS" w:date="2025-04-05T19:20:00Z" w16du:dateUtc="2025-04-05T16:20:00Z"/>
        </w:rPr>
      </w:pPr>
    </w:p>
    <w:moveToRangeEnd w:id="1"/>
    <w:p w14:paraId="6DB467A1" w14:textId="77777777" w:rsidR="00EC5603" w:rsidRPr="00EC5603" w:rsidRDefault="00EC5603" w:rsidP="00EC5603"/>
    <w:p w14:paraId="3CF88EC3" w14:textId="77777777" w:rsidR="00EC5603" w:rsidRPr="00EC5603" w:rsidRDefault="00EC5603" w:rsidP="00B94F2A">
      <w:pPr>
        <w:pStyle w:val="Heading3"/>
      </w:pPr>
      <w:r w:rsidRPr="00EC5603">
        <w:lastRenderedPageBreak/>
        <w:t>Prompt RTEC-SF1:</w:t>
      </w:r>
    </w:p>
    <w:p w14:paraId="2689B1AC" w14:textId="6F1E3C38" w:rsidR="00EC5603" w:rsidRPr="00EC5603" w:rsidDel="00700C7E" w:rsidRDefault="00EC5603" w:rsidP="00EC5603">
      <w:pPr>
        <w:rPr>
          <w:moveFrom w:id="16" w:author="GEORGIOS PANAGOPOULOS" w:date="2025-04-05T19:20:00Z" w16du:dateUtc="2025-04-05T16:20:00Z"/>
        </w:rPr>
      </w:pPr>
      <w:moveFromRangeStart w:id="17" w:author="GEORGIOS PANAGOPOULOS" w:date="2025-04-05T19:20:00Z" w:name="move194773218"/>
      <w:moveFrom w:id="18" w:author="GEORGIOS PANAGOPOULOS" w:date="2025-04-05T19:20:00Z" w16du:dateUtc="2025-04-05T16:20:00Z">
        <w:r w:rsidRPr="00EC5603" w:rsidDel="00700C7E">
          <w:t>There are two ways in which a composite activity may be defined in the language of RTEC. In the first case, a composite activity definition may be specified by means of rules with “initiatedAt(F=V, T)” or “terminatedAt(F=V, T)” in their head. This is called a simple fluent definition.</w:t>
        </w:r>
      </w:moveFrom>
    </w:p>
    <w:p w14:paraId="0B71DD5E" w14:textId="75F9248E" w:rsidR="00EC5603" w:rsidRPr="00EC5603" w:rsidDel="00700C7E" w:rsidRDefault="00EC5603" w:rsidP="00EC5603">
      <w:pPr>
        <w:rPr>
          <w:moveFrom w:id="19" w:author="GEORGIOS PANAGOPOULOS" w:date="2025-04-05T19:20:00Z" w16du:dateUtc="2025-04-05T16:20:00Z"/>
        </w:rPr>
      </w:pPr>
    </w:p>
    <w:p w14:paraId="2A46165F" w14:textId="77C7B83B" w:rsidR="00EC5603" w:rsidRPr="00EC5603" w:rsidDel="00700C7E" w:rsidRDefault="00EC5603" w:rsidP="00EC5603">
      <w:pPr>
        <w:rPr>
          <w:moveFrom w:id="20" w:author="GEORGIOS PANAGOPOULOS" w:date="2025-04-05T19:20:00Z" w16du:dateUtc="2025-04-05T16:20:00Z"/>
        </w:rPr>
      </w:pPr>
      <w:moveFrom w:id="21" w:author="GEORGIOS PANAGOPOULOS" w:date="2025-04-05T19:20:00Z" w16du:dateUtc="2025-04-05T16:20:00Z">
        <w:r w:rsidRPr="00EC5603" w:rsidDel="00700C7E">
          <w:t>The first body literal of an “initiatedAt(F=V,T)” rule is a positive “happensAt” predicate; this predicate is followed by a possibly empty set of positive or negative “happensAt” and “holdsAt” predicates. Negative predicates are prefixed with “not” which expresses negation-by-failure. In some cases, the body of an “initiatedAt(F=V,T)” rule may include predicates expressing background knowledge. </w:t>
        </w:r>
      </w:moveFrom>
    </w:p>
    <w:p w14:paraId="5DD50F54" w14:textId="43F3B7BA" w:rsidR="00EC5603" w:rsidRPr="00EC5603" w:rsidDel="00700C7E" w:rsidRDefault="00EC5603" w:rsidP="00EC5603">
      <w:pPr>
        <w:rPr>
          <w:moveFrom w:id="22" w:author="GEORGIOS PANAGOPOULOS" w:date="2025-04-05T19:20:00Z" w16du:dateUtc="2025-04-05T16:20:00Z"/>
        </w:rPr>
      </w:pPr>
    </w:p>
    <w:p w14:paraId="51B9FB08" w14:textId="582956EA" w:rsidR="00EC5603" w:rsidRPr="00EC5603" w:rsidDel="00700C7E" w:rsidRDefault="00EC5603" w:rsidP="00EC5603">
      <w:pPr>
        <w:rPr>
          <w:moveFrom w:id="23" w:author="GEORGIOS PANAGOPOULOS" w:date="2025-04-05T19:20:00Z" w16du:dateUtc="2025-04-05T16:20:00Z"/>
        </w:rPr>
      </w:pPr>
      <w:moveFrom w:id="24" w:author="GEORGIOS PANAGOPOULOS" w:date="2025-04-05T19:20:00Z" w16du:dateUtc="2025-04-05T16:20:00Z">
        <w:r w:rsidRPr="00EC5603" w:rsidDel="00700C7E">
          <w:t>“terminatedAt(F=V,T)” rules are specified in a similar way. </w:t>
        </w:r>
      </w:moveFrom>
    </w:p>
    <w:p w14:paraId="66E042DD" w14:textId="44F841B9" w:rsidR="00EC5603" w:rsidRPr="00EC5603" w:rsidDel="00700C7E" w:rsidRDefault="00EC5603" w:rsidP="00EC5603">
      <w:pPr>
        <w:rPr>
          <w:moveFrom w:id="25" w:author="GEORGIOS PANAGOPOULOS" w:date="2025-04-05T19:20:00Z" w16du:dateUtc="2025-04-05T16:20:00Z"/>
        </w:rPr>
      </w:pPr>
    </w:p>
    <w:p w14:paraId="4471F3C6" w14:textId="2F157FC5" w:rsidR="00EC5603" w:rsidRPr="00EC5603" w:rsidDel="00700C7E" w:rsidRDefault="00EC5603" w:rsidP="00EC5603">
      <w:pPr>
        <w:rPr>
          <w:moveFrom w:id="26" w:author="GEORGIOS PANAGOPOULOS" w:date="2025-04-05T19:20:00Z" w16du:dateUtc="2025-04-05T16:20:00Z"/>
        </w:rPr>
      </w:pPr>
      <w:moveFrom w:id="27" w:author="GEORGIOS PANAGOPOULOS" w:date="2025-04-05T19:20:00Z" w16du:dateUtc="2025-04-05T16:20:00Z">
        <w:r w:rsidRPr="00EC5603" w:rsidDel="00700C7E">
          <w:t>Below you may find two examples of composite activity definitions, from the maritime domain, expressed as simple fluents. </w:t>
        </w:r>
      </w:moveFrom>
      <w:ins w:id="28" w:author="GEORGIOS PANAGOPOULOS" w:date="2025-04-05T19:30:00Z" w16du:dateUtc="2025-04-05T16:30:00Z">
        <w:r w:rsidR="005E223A">
          <w:t>[REMOVE THIS SENTENCE]</w:t>
        </w:r>
      </w:ins>
    </w:p>
    <w:moveFromRangeEnd w:id="17"/>
    <w:p w14:paraId="62A1C473" w14:textId="77777777" w:rsidR="00EC5603" w:rsidRPr="00EC5603" w:rsidRDefault="00EC5603" w:rsidP="00EC5603"/>
    <w:p w14:paraId="72FA6197" w14:textId="77777777" w:rsidR="00EC5603" w:rsidRPr="00EC5603" w:rsidRDefault="00EC5603" w:rsidP="00EC5603">
      <w:r w:rsidRPr="00EC5603">
        <w:t>Example 1: Given a composite maritime activity description, provide the rules in the language of RTEC. </w:t>
      </w:r>
    </w:p>
    <w:p w14:paraId="0A7EDAB1" w14:textId="77777777" w:rsidR="00EC5603" w:rsidRPr="00EC5603" w:rsidRDefault="00EC5603" w:rsidP="00EC5603">
      <w:r w:rsidRPr="00EC5603">
        <w:t>Composite Maritime Activity Description: “</w:t>
      </w:r>
      <w:proofErr w:type="spellStart"/>
      <w:r w:rsidRPr="00EC5603">
        <w:t>withinArea</w:t>
      </w:r>
      <w:proofErr w:type="spellEnd"/>
      <w:r w:rsidRPr="00EC5603">
        <w:t xml:space="preserve">”. This activity starts when a vessel enters an area of interest. The activity ends when the vessel leaves the area that it </w:t>
      </w:r>
      <w:proofErr w:type="gramStart"/>
      <w:r w:rsidRPr="00EC5603">
        <w:t>had</w:t>
      </w:r>
      <w:proofErr w:type="gramEnd"/>
      <w:r w:rsidRPr="00EC5603">
        <w:t xml:space="preserve"> entered, or when the vessel stops transmitting its position, since we can no longer assume that the vessel remains in the same area in the case of transmission gaps.</w:t>
      </w:r>
    </w:p>
    <w:p w14:paraId="3F985D17" w14:textId="77777777" w:rsidR="00EC5603" w:rsidRPr="00EC5603" w:rsidRDefault="00EC5603" w:rsidP="00EC5603"/>
    <w:p w14:paraId="53381C50" w14:textId="77777777" w:rsidR="00EC5603" w:rsidRPr="00EC5603" w:rsidRDefault="00EC5603" w:rsidP="00EC5603">
      <w:r w:rsidRPr="00EC5603">
        <w:t>Answer: </w:t>
      </w:r>
    </w:p>
    <w:p w14:paraId="2AA3048D" w14:textId="77777777" w:rsidR="00EC5603" w:rsidRPr="00EC5603" w:rsidRDefault="00EC5603" w:rsidP="00EC5603">
      <w:r w:rsidRPr="00EC5603">
        <w:t>The activity “</w:t>
      </w:r>
      <w:proofErr w:type="spellStart"/>
      <w:r w:rsidRPr="00EC5603">
        <w:t>withinArea</w:t>
      </w:r>
      <w:proofErr w:type="spellEnd"/>
      <w:r w:rsidRPr="00EC5603">
        <w:t>” is expressed as a Boolean simple fluent with two arguments, i.e., “Vessel” and “</w:t>
      </w:r>
      <w:proofErr w:type="spellStart"/>
      <w:r w:rsidRPr="00EC5603">
        <w:t>AreaType</w:t>
      </w:r>
      <w:proofErr w:type="spellEnd"/>
      <w:r w:rsidRPr="00EC5603">
        <w:t>”. This activity starts when a vessel enters an area of interest. We use an "</w:t>
      </w:r>
      <w:proofErr w:type="spellStart"/>
      <w:r w:rsidRPr="00EC5603">
        <w:t>initiatedAt</w:t>
      </w:r>
      <w:proofErr w:type="spellEnd"/>
      <w:r w:rsidRPr="00EC5603">
        <w:t>" rule to express this initiation condition. The body literals of this rules are an event labelled “</w:t>
      </w:r>
      <w:proofErr w:type="spellStart"/>
      <w:r w:rsidRPr="00EC5603">
        <w:t>entersArea</w:t>
      </w:r>
      <w:proofErr w:type="spellEnd"/>
      <w:r w:rsidRPr="00EC5603">
        <w:t>” with two arguments, “Vessel” and “Area”, and a background knowledge predicate named “</w:t>
      </w:r>
      <w:proofErr w:type="spellStart"/>
      <w:r w:rsidRPr="00EC5603">
        <w:t>areaType</w:t>
      </w:r>
      <w:proofErr w:type="spellEnd"/>
      <w:r w:rsidRPr="00EC5603">
        <w:t>” with two arguments, “Area” and “</w:t>
      </w:r>
      <w:proofErr w:type="spellStart"/>
      <w:r w:rsidRPr="00EC5603">
        <w:t>AreaType</w:t>
      </w:r>
      <w:proofErr w:type="spellEnd"/>
      <w:r w:rsidRPr="00EC5603">
        <w:t>”. This rule in the language of RTEC is the following: </w:t>
      </w:r>
    </w:p>
    <w:p w14:paraId="4AF266BF" w14:textId="77777777" w:rsidR="00EC5603" w:rsidRPr="00EC5603" w:rsidRDefault="00EC5603" w:rsidP="00EC5603"/>
    <w:p w14:paraId="505C78D7" w14:textId="77777777" w:rsidR="00EC5603" w:rsidRPr="00EC5603" w:rsidRDefault="00EC5603" w:rsidP="00EC5603">
      <w:proofErr w:type="spellStart"/>
      <w:proofErr w:type="gramStart"/>
      <w:r w:rsidRPr="00EC5603">
        <w:t>initiatedAt</w:t>
      </w:r>
      <w:proofErr w:type="spellEnd"/>
      <w:r w:rsidRPr="00EC5603">
        <w:t>(</w:t>
      </w:r>
      <w:proofErr w:type="spellStart"/>
      <w:r w:rsidRPr="00EC5603">
        <w:t>withinArea</w:t>
      </w:r>
      <w:proofErr w:type="spellEnd"/>
      <w:r w:rsidRPr="00EC5603">
        <w:t>(</w:t>
      </w:r>
      <w:proofErr w:type="gramEnd"/>
      <w:r w:rsidRPr="00EC5603">
        <w:t xml:space="preserve">Vessel, </w:t>
      </w:r>
      <w:proofErr w:type="spellStart"/>
      <w:proofErr w:type="gramStart"/>
      <w:r w:rsidRPr="00EC5603">
        <w:t>AreaType</w:t>
      </w:r>
      <w:proofErr w:type="spellEnd"/>
      <w:r w:rsidRPr="00EC5603">
        <w:t>)=</w:t>
      </w:r>
      <w:proofErr w:type="gramEnd"/>
      <w:r w:rsidRPr="00EC5603">
        <w:t>true, T</w:t>
      </w:r>
      <w:proofErr w:type="gramStart"/>
      <w:r w:rsidRPr="00EC5603">
        <w:t>) :</w:t>
      </w:r>
      <w:proofErr w:type="gramEnd"/>
      <w:r w:rsidRPr="00EC5603">
        <w:t>-</w:t>
      </w:r>
    </w:p>
    <w:p w14:paraId="0694A694" w14:textId="77777777" w:rsidR="00EC5603" w:rsidRPr="00EC5603" w:rsidRDefault="00EC5603" w:rsidP="00EC5603">
      <w:r w:rsidRPr="00EC5603">
        <w:t>    </w:t>
      </w:r>
      <w:proofErr w:type="spellStart"/>
      <w:proofErr w:type="gramStart"/>
      <w:r w:rsidRPr="00EC5603">
        <w:t>happensAt</w:t>
      </w:r>
      <w:proofErr w:type="spellEnd"/>
      <w:r w:rsidRPr="00EC5603">
        <w:t>(</w:t>
      </w:r>
      <w:proofErr w:type="spellStart"/>
      <w:r w:rsidRPr="00EC5603">
        <w:t>entersArea</w:t>
      </w:r>
      <w:proofErr w:type="spellEnd"/>
      <w:r w:rsidRPr="00EC5603">
        <w:t>(</w:t>
      </w:r>
      <w:proofErr w:type="gramEnd"/>
      <w:r w:rsidRPr="00EC5603">
        <w:t>Vessel, Area), T),</w:t>
      </w:r>
    </w:p>
    <w:p w14:paraId="0FC72069" w14:textId="77777777" w:rsidR="00EC5603" w:rsidRPr="00EC5603" w:rsidRDefault="00EC5603" w:rsidP="00EC5603">
      <w:r w:rsidRPr="00EC5603">
        <w:t>    </w:t>
      </w:r>
      <w:proofErr w:type="spellStart"/>
      <w:proofErr w:type="gramStart"/>
      <w:r w:rsidRPr="00EC5603">
        <w:t>areaType</w:t>
      </w:r>
      <w:proofErr w:type="spellEnd"/>
      <w:r w:rsidRPr="00EC5603">
        <w:t>(</w:t>
      </w:r>
      <w:proofErr w:type="gramEnd"/>
      <w:r w:rsidRPr="00EC5603">
        <w:t xml:space="preserve">Area, </w:t>
      </w:r>
      <w:proofErr w:type="spellStart"/>
      <w:r w:rsidRPr="00EC5603">
        <w:t>AreaType</w:t>
      </w:r>
      <w:proofErr w:type="spellEnd"/>
      <w:r w:rsidRPr="00EC5603">
        <w:t>).</w:t>
      </w:r>
    </w:p>
    <w:p w14:paraId="653308CD" w14:textId="77777777" w:rsidR="00EC5603" w:rsidRPr="00EC5603" w:rsidRDefault="00EC5603" w:rsidP="00EC5603"/>
    <w:p w14:paraId="71E58433" w14:textId="77777777" w:rsidR="00EC5603" w:rsidRPr="00EC5603" w:rsidRDefault="00EC5603" w:rsidP="00EC5603">
      <w:r w:rsidRPr="00EC5603">
        <w:t>The activity “</w:t>
      </w:r>
      <w:proofErr w:type="spellStart"/>
      <w:r w:rsidRPr="00EC5603">
        <w:t>withinArea</w:t>
      </w:r>
      <w:proofErr w:type="spellEnd"/>
      <w:r w:rsidRPr="00EC5603">
        <w:t>” ends when a vessel leaves the area that it had entered. We use a “</w:t>
      </w:r>
      <w:proofErr w:type="spellStart"/>
      <w:r w:rsidRPr="00EC5603">
        <w:t>terminatedAt</w:t>
      </w:r>
      <w:proofErr w:type="spellEnd"/>
      <w:r w:rsidRPr="00EC5603">
        <w:t>” rule to describe this termination condition. This rule includes an event named “</w:t>
      </w:r>
      <w:proofErr w:type="spellStart"/>
      <w:r w:rsidRPr="00EC5603">
        <w:t>leavesArea</w:t>
      </w:r>
      <w:proofErr w:type="spellEnd"/>
      <w:r w:rsidRPr="00EC5603">
        <w:t>” with two arguments, i.e. “Vessel” and “Area”, and the background knowledge predicate “</w:t>
      </w:r>
      <w:proofErr w:type="spellStart"/>
      <w:r w:rsidRPr="00EC5603">
        <w:t>areaType</w:t>
      </w:r>
      <w:proofErr w:type="spellEnd"/>
      <w:r w:rsidRPr="00EC5603">
        <w:t>”. This rule in the language of RTEC language is: </w:t>
      </w:r>
    </w:p>
    <w:p w14:paraId="0D0D8FAB" w14:textId="77777777" w:rsidR="00EC5603" w:rsidRPr="00EC5603" w:rsidRDefault="00EC5603" w:rsidP="00EC5603"/>
    <w:p w14:paraId="5C4D3F67" w14:textId="77777777" w:rsidR="00EC5603" w:rsidRPr="00EC5603" w:rsidRDefault="00EC5603" w:rsidP="00EC5603">
      <w:proofErr w:type="spellStart"/>
      <w:proofErr w:type="gramStart"/>
      <w:r w:rsidRPr="00EC5603">
        <w:t>terminatedAt</w:t>
      </w:r>
      <w:proofErr w:type="spellEnd"/>
      <w:r w:rsidRPr="00EC5603">
        <w:t>(</w:t>
      </w:r>
      <w:proofErr w:type="spellStart"/>
      <w:r w:rsidRPr="00EC5603">
        <w:t>withinArea</w:t>
      </w:r>
      <w:proofErr w:type="spellEnd"/>
      <w:r w:rsidRPr="00EC5603">
        <w:t>(</w:t>
      </w:r>
      <w:proofErr w:type="gramEnd"/>
      <w:r w:rsidRPr="00EC5603">
        <w:t xml:space="preserve">Vessel, </w:t>
      </w:r>
      <w:proofErr w:type="spellStart"/>
      <w:proofErr w:type="gramStart"/>
      <w:r w:rsidRPr="00EC5603">
        <w:t>AreaType</w:t>
      </w:r>
      <w:proofErr w:type="spellEnd"/>
      <w:r w:rsidRPr="00EC5603">
        <w:t>)=</w:t>
      </w:r>
      <w:proofErr w:type="gramEnd"/>
      <w:r w:rsidRPr="00EC5603">
        <w:t>true, T</w:t>
      </w:r>
      <w:proofErr w:type="gramStart"/>
      <w:r w:rsidRPr="00EC5603">
        <w:t>) :</w:t>
      </w:r>
      <w:proofErr w:type="gramEnd"/>
      <w:r w:rsidRPr="00EC5603">
        <w:t>-</w:t>
      </w:r>
    </w:p>
    <w:p w14:paraId="1A8639AC" w14:textId="77777777" w:rsidR="00EC5603" w:rsidRPr="00EC5603" w:rsidRDefault="00EC5603" w:rsidP="00EC5603">
      <w:r w:rsidRPr="00EC5603">
        <w:t>    </w:t>
      </w:r>
      <w:proofErr w:type="spellStart"/>
      <w:proofErr w:type="gramStart"/>
      <w:r w:rsidRPr="00EC5603">
        <w:t>happensAt</w:t>
      </w:r>
      <w:proofErr w:type="spellEnd"/>
      <w:r w:rsidRPr="00EC5603">
        <w:t>(</w:t>
      </w:r>
      <w:proofErr w:type="spellStart"/>
      <w:r w:rsidRPr="00EC5603">
        <w:t>leavesArea</w:t>
      </w:r>
      <w:proofErr w:type="spellEnd"/>
      <w:r w:rsidRPr="00EC5603">
        <w:t>(</w:t>
      </w:r>
      <w:proofErr w:type="gramEnd"/>
      <w:r w:rsidRPr="00EC5603">
        <w:t>Vessel, Area), T),</w:t>
      </w:r>
    </w:p>
    <w:p w14:paraId="2A5F3A80" w14:textId="77777777" w:rsidR="00EC5603" w:rsidRPr="00EC5603" w:rsidRDefault="00EC5603" w:rsidP="00EC5603">
      <w:r w:rsidRPr="00EC5603">
        <w:t>    </w:t>
      </w:r>
      <w:proofErr w:type="spellStart"/>
      <w:proofErr w:type="gramStart"/>
      <w:r w:rsidRPr="00EC5603">
        <w:t>areaType</w:t>
      </w:r>
      <w:proofErr w:type="spellEnd"/>
      <w:r w:rsidRPr="00EC5603">
        <w:t>(</w:t>
      </w:r>
      <w:proofErr w:type="gramEnd"/>
      <w:r w:rsidRPr="00EC5603">
        <w:t xml:space="preserve">Area, </w:t>
      </w:r>
      <w:proofErr w:type="spellStart"/>
      <w:r w:rsidRPr="00EC5603">
        <w:t>AreaType</w:t>
      </w:r>
      <w:proofErr w:type="spellEnd"/>
      <w:r w:rsidRPr="00EC5603">
        <w:t>).</w:t>
      </w:r>
    </w:p>
    <w:p w14:paraId="22541120" w14:textId="77777777" w:rsidR="00EC5603" w:rsidRPr="00EC5603" w:rsidRDefault="00EC5603" w:rsidP="00EC5603"/>
    <w:p w14:paraId="0E21BD30" w14:textId="77777777" w:rsidR="00EC5603" w:rsidRPr="00EC5603" w:rsidRDefault="00EC5603" w:rsidP="00EC5603">
      <w:r w:rsidRPr="00EC5603">
        <w:t xml:space="preserve">In addition to the </w:t>
      </w:r>
      <w:proofErr w:type="gramStart"/>
      <w:r w:rsidRPr="00EC5603">
        <w:t>aforementioned conditions</w:t>
      </w:r>
      <w:proofErr w:type="gramEnd"/>
      <w:r w:rsidRPr="00EC5603">
        <w:t>, the activity “</w:t>
      </w:r>
      <w:proofErr w:type="spellStart"/>
      <w:r w:rsidRPr="00EC5603">
        <w:t>withinArea</w:t>
      </w:r>
      <w:proofErr w:type="spellEnd"/>
      <w:r w:rsidRPr="00EC5603">
        <w:t>” ends when the vessel stops transmitting its position, i.e. when a communication gap starts. We use a “</w:t>
      </w:r>
      <w:proofErr w:type="spellStart"/>
      <w:r w:rsidRPr="00EC5603">
        <w:t>terminatedAt</w:t>
      </w:r>
      <w:proofErr w:type="spellEnd"/>
      <w:r w:rsidRPr="00EC5603">
        <w:t>” rule to express this termination condition. In this rule, the second argument of the “</w:t>
      </w:r>
      <w:proofErr w:type="spellStart"/>
      <w:r w:rsidRPr="00EC5603">
        <w:t>withinArea</w:t>
      </w:r>
      <w:proofErr w:type="spellEnd"/>
      <w:r w:rsidRPr="00EC5603">
        <w:t>” fluent is a ‘free’ Prolog variable, i.e. a variable starting with ‘_’. The body of this rule includes a single event named “</w:t>
      </w:r>
      <w:proofErr w:type="spellStart"/>
      <w:r w:rsidRPr="00EC5603">
        <w:t>gap_start</w:t>
      </w:r>
      <w:proofErr w:type="spellEnd"/>
      <w:r w:rsidRPr="00EC5603">
        <w:t>” with one argument, i.e. “Vessel”. This rule in the language of RTEC is: </w:t>
      </w:r>
    </w:p>
    <w:p w14:paraId="3F6395A2" w14:textId="77777777" w:rsidR="00EC5603" w:rsidRPr="00EC5603" w:rsidRDefault="00EC5603" w:rsidP="00EC5603"/>
    <w:p w14:paraId="6A702E5B" w14:textId="77777777" w:rsidR="00EC5603" w:rsidRPr="00EC5603" w:rsidRDefault="00EC5603" w:rsidP="00EC5603">
      <w:proofErr w:type="spellStart"/>
      <w:proofErr w:type="gramStart"/>
      <w:r w:rsidRPr="00EC5603">
        <w:t>terminatedAt</w:t>
      </w:r>
      <w:proofErr w:type="spellEnd"/>
      <w:r w:rsidRPr="00EC5603">
        <w:t>(</w:t>
      </w:r>
      <w:proofErr w:type="spellStart"/>
      <w:r w:rsidRPr="00EC5603">
        <w:t>withinArea</w:t>
      </w:r>
      <w:proofErr w:type="spellEnd"/>
      <w:r w:rsidRPr="00EC5603">
        <w:t>(</w:t>
      </w:r>
      <w:proofErr w:type="gramEnd"/>
      <w:r w:rsidRPr="00EC5603">
        <w:t>Vessel, _</w:t>
      </w:r>
      <w:proofErr w:type="spellStart"/>
      <w:proofErr w:type="gramStart"/>
      <w:r w:rsidRPr="00EC5603">
        <w:t>AreaType</w:t>
      </w:r>
      <w:proofErr w:type="spellEnd"/>
      <w:r w:rsidRPr="00EC5603">
        <w:t>)=</w:t>
      </w:r>
      <w:proofErr w:type="gramEnd"/>
      <w:r w:rsidRPr="00EC5603">
        <w:t>true, T</w:t>
      </w:r>
      <w:proofErr w:type="gramStart"/>
      <w:r w:rsidRPr="00EC5603">
        <w:t>) :</w:t>
      </w:r>
      <w:proofErr w:type="gramEnd"/>
      <w:r w:rsidRPr="00EC5603">
        <w:t>-</w:t>
      </w:r>
    </w:p>
    <w:p w14:paraId="6CAF5656" w14:textId="77777777" w:rsidR="00EC5603" w:rsidRPr="00EC5603" w:rsidRDefault="00EC5603" w:rsidP="00EC5603">
      <w:r w:rsidRPr="00EC5603">
        <w:t>    </w:t>
      </w:r>
      <w:proofErr w:type="spellStart"/>
      <w:r w:rsidRPr="00EC5603">
        <w:t>happensAt</w:t>
      </w:r>
      <w:proofErr w:type="spellEnd"/>
      <w:r w:rsidRPr="00EC5603">
        <w:t>(</w:t>
      </w:r>
      <w:proofErr w:type="spellStart"/>
      <w:r w:rsidRPr="00EC5603">
        <w:t>gap_</w:t>
      </w:r>
      <w:proofErr w:type="gramStart"/>
      <w:r w:rsidRPr="00EC5603">
        <w:t>start</w:t>
      </w:r>
      <w:proofErr w:type="spellEnd"/>
      <w:r w:rsidRPr="00EC5603">
        <w:t>(</w:t>
      </w:r>
      <w:proofErr w:type="gramEnd"/>
      <w:r w:rsidRPr="00EC5603">
        <w:t>Vessel), T).</w:t>
      </w:r>
    </w:p>
    <w:p w14:paraId="1D90160F" w14:textId="77777777" w:rsidR="00EC5603" w:rsidRPr="00EC5603" w:rsidRDefault="00EC5603" w:rsidP="00EC5603"/>
    <w:p w14:paraId="3BAAF7D2" w14:textId="77777777" w:rsidR="00EC5603" w:rsidRPr="00EC5603" w:rsidRDefault="00EC5603" w:rsidP="00B94F2A">
      <w:pPr>
        <w:pStyle w:val="Heading3"/>
      </w:pPr>
      <w:r w:rsidRPr="00EC5603">
        <w:t>Prompt RTEC-SF2:</w:t>
      </w:r>
    </w:p>
    <w:p w14:paraId="28F1F9E0" w14:textId="77777777" w:rsidR="00EC5603" w:rsidRPr="00EC5603" w:rsidRDefault="00EC5603" w:rsidP="00EC5603">
      <w:r w:rsidRPr="00EC5603">
        <w:t>Example 2: Given a composite maritime activity description, provide the rules in the language of RTEC. </w:t>
      </w:r>
    </w:p>
    <w:p w14:paraId="660BBDE5" w14:textId="77777777" w:rsidR="00EC5603" w:rsidRPr="00EC5603" w:rsidRDefault="00EC5603" w:rsidP="00EC5603">
      <w:r w:rsidRPr="00EC5603">
        <w:t xml:space="preserve">Composite Maritime Activity Description: “stopped”. This activity starts when a vessel becomes idle near some port or far from all ports. The activity ends when the vessel stops </w:t>
      </w:r>
      <w:r w:rsidRPr="00EC5603">
        <w:lastRenderedPageBreak/>
        <w:t>being idle, i.e., when it starts to move. When there is a gap in signal transmissions, we can no longer assume that the vessel remains stopped.</w:t>
      </w:r>
    </w:p>
    <w:p w14:paraId="6B80EAE2" w14:textId="77777777" w:rsidR="00EC5603" w:rsidRPr="00EC5603" w:rsidRDefault="00EC5603" w:rsidP="00EC5603"/>
    <w:p w14:paraId="4BBFC122" w14:textId="77777777" w:rsidR="00EC5603" w:rsidRPr="00EC5603" w:rsidRDefault="00EC5603" w:rsidP="00EC5603">
      <w:r w:rsidRPr="00EC5603">
        <w:t>Answer: The activity “stopped” is expressed as a simple fluent. This activity starts when a vessel becomes idle near some port. We use an “</w:t>
      </w:r>
      <w:proofErr w:type="spellStart"/>
      <w:r w:rsidRPr="00EC5603">
        <w:t>initiatedAt</w:t>
      </w:r>
      <w:proofErr w:type="spellEnd"/>
      <w:r w:rsidRPr="00EC5603">
        <w:t>” rule to describe this initiation condition. The output is the fluent “stopped”, which has one argument, i.e. “Vessel”, and value “</w:t>
      </w:r>
      <w:proofErr w:type="spellStart"/>
      <w:r w:rsidRPr="00EC5603">
        <w:t>nearPorts</w:t>
      </w:r>
      <w:proofErr w:type="spellEnd"/>
      <w:r w:rsidRPr="00EC5603">
        <w:t>”. The “</w:t>
      </w:r>
      <w:proofErr w:type="spellStart"/>
      <w:r w:rsidRPr="00EC5603">
        <w:t>initiatedAt</w:t>
      </w:r>
      <w:proofErr w:type="spellEnd"/>
      <w:r w:rsidRPr="00EC5603">
        <w:t>” rule includes an event named “</w:t>
      </w:r>
      <w:proofErr w:type="spellStart"/>
      <w:r w:rsidRPr="00EC5603">
        <w:t>stop_start</w:t>
      </w:r>
      <w:proofErr w:type="spellEnd"/>
      <w:r w:rsidRPr="00EC5603">
        <w:t>” with one argument, i.e. “Vessel”. We verify that the vessel is currently near some port by requiring that the fluent-value pair “</w:t>
      </w:r>
      <w:proofErr w:type="spellStart"/>
      <w:proofErr w:type="gramStart"/>
      <w:r w:rsidRPr="00EC5603">
        <w:t>withinArea</w:t>
      </w:r>
      <w:proofErr w:type="spellEnd"/>
      <w:r w:rsidRPr="00EC5603">
        <w:t>(</w:t>
      </w:r>
      <w:proofErr w:type="gramEnd"/>
      <w:r w:rsidRPr="00EC5603">
        <w:t xml:space="preserve">Vessel, </w:t>
      </w:r>
      <w:proofErr w:type="spellStart"/>
      <w:proofErr w:type="gramStart"/>
      <w:r w:rsidRPr="00EC5603">
        <w:t>nearPorts</w:t>
      </w:r>
      <w:proofErr w:type="spellEnd"/>
      <w:r w:rsidRPr="00EC5603">
        <w:t>)=</w:t>
      </w:r>
      <w:proofErr w:type="gramEnd"/>
      <w:r w:rsidRPr="00EC5603">
        <w:t>true” must hold. This condition refers to the activity “</w:t>
      </w:r>
      <w:proofErr w:type="spellStart"/>
      <w:r w:rsidRPr="00EC5603">
        <w:t>withinArea</w:t>
      </w:r>
      <w:proofErr w:type="spellEnd"/>
      <w:r w:rsidRPr="00EC5603">
        <w:t>”, which was learned in a previous example. This rule in the language of RTEC is: </w:t>
      </w:r>
    </w:p>
    <w:p w14:paraId="166117E3" w14:textId="77777777" w:rsidR="00EC5603" w:rsidRPr="00EC5603" w:rsidRDefault="00EC5603" w:rsidP="00EC5603"/>
    <w:p w14:paraId="25DE0D79" w14:textId="77777777" w:rsidR="00EC5603" w:rsidRPr="00EC5603" w:rsidRDefault="00EC5603" w:rsidP="00EC5603">
      <w:proofErr w:type="spellStart"/>
      <w:r w:rsidRPr="00EC5603">
        <w:t>initiatedAt</w:t>
      </w:r>
      <w:proofErr w:type="spellEnd"/>
      <w:r w:rsidRPr="00EC5603">
        <w:t>(</w:t>
      </w:r>
      <w:proofErr w:type="gramStart"/>
      <w:r w:rsidRPr="00EC5603">
        <w:t>stopped(</w:t>
      </w:r>
      <w:proofErr w:type="gramEnd"/>
      <w:r w:rsidRPr="00EC5603">
        <w:t>Vessel)=</w:t>
      </w:r>
      <w:proofErr w:type="spellStart"/>
      <w:r w:rsidRPr="00EC5603">
        <w:t>nearPorts</w:t>
      </w:r>
      <w:proofErr w:type="spellEnd"/>
      <w:r w:rsidRPr="00EC5603">
        <w:t>, T</w:t>
      </w:r>
      <w:proofErr w:type="gramStart"/>
      <w:r w:rsidRPr="00EC5603">
        <w:t>) :</w:t>
      </w:r>
      <w:proofErr w:type="gramEnd"/>
      <w:r w:rsidRPr="00EC5603">
        <w:t>-</w:t>
      </w:r>
    </w:p>
    <w:p w14:paraId="52B7A2AA" w14:textId="77777777" w:rsidR="00EC5603" w:rsidRPr="00EC5603" w:rsidRDefault="00EC5603" w:rsidP="00EC5603">
      <w:r w:rsidRPr="00EC5603">
        <w:t>    </w:t>
      </w:r>
      <w:proofErr w:type="spellStart"/>
      <w:r w:rsidRPr="00EC5603">
        <w:t>happensAt</w:t>
      </w:r>
      <w:proofErr w:type="spellEnd"/>
      <w:r w:rsidRPr="00EC5603">
        <w:t>(</w:t>
      </w:r>
      <w:proofErr w:type="spellStart"/>
      <w:r w:rsidRPr="00EC5603">
        <w:t>stop_</w:t>
      </w:r>
      <w:proofErr w:type="gramStart"/>
      <w:r w:rsidRPr="00EC5603">
        <w:t>start</w:t>
      </w:r>
      <w:proofErr w:type="spellEnd"/>
      <w:r w:rsidRPr="00EC5603">
        <w:t>(</w:t>
      </w:r>
      <w:proofErr w:type="gramEnd"/>
      <w:r w:rsidRPr="00EC5603">
        <w:t>Vessel), T),</w:t>
      </w:r>
    </w:p>
    <w:p w14:paraId="69E82713" w14:textId="77777777" w:rsidR="00EC5603" w:rsidRPr="00EC5603" w:rsidRDefault="00EC5603" w:rsidP="00EC5603">
      <w:r w:rsidRPr="00EC5603">
        <w:t>    </w:t>
      </w:r>
      <w:proofErr w:type="spellStart"/>
      <w:proofErr w:type="gramStart"/>
      <w:r w:rsidRPr="00EC5603">
        <w:t>holdsAt</w:t>
      </w:r>
      <w:proofErr w:type="spellEnd"/>
      <w:r w:rsidRPr="00EC5603">
        <w:t>(</w:t>
      </w:r>
      <w:proofErr w:type="spellStart"/>
      <w:r w:rsidRPr="00EC5603">
        <w:t>withinArea</w:t>
      </w:r>
      <w:proofErr w:type="spellEnd"/>
      <w:r w:rsidRPr="00EC5603">
        <w:t>(</w:t>
      </w:r>
      <w:proofErr w:type="gramEnd"/>
      <w:r w:rsidRPr="00EC5603">
        <w:t xml:space="preserve">Vessel, </w:t>
      </w:r>
      <w:proofErr w:type="spellStart"/>
      <w:proofErr w:type="gramStart"/>
      <w:r w:rsidRPr="00EC5603">
        <w:t>nearPorts</w:t>
      </w:r>
      <w:proofErr w:type="spellEnd"/>
      <w:r w:rsidRPr="00EC5603">
        <w:t>)=</w:t>
      </w:r>
      <w:proofErr w:type="gramEnd"/>
      <w:r w:rsidRPr="00EC5603">
        <w:t>true, T).</w:t>
      </w:r>
    </w:p>
    <w:p w14:paraId="0A300382" w14:textId="77777777" w:rsidR="00EC5603" w:rsidRPr="00EC5603" w:rsidRDefault="00EC5603" w:rsidP="00EC5603"/>
    <w:p w14:paraId="6F035283" w14:textId="77777777" w:rsidR="00EC5603" w:rsidRPr="00EC5603" w:rsidRDefault="00EC5603" w:rsidP="00EC5603">
      <w:r w:rsidRPr="00EC5603">
        <w:t>The activity “stopped” may also start when a vessel becomes idle far from all ports. In this case, the “stopped” fluent has value “</w:t>
      </w:r>
      <w:proofErr w:type="spellStart"/>
      <w:r w:rsidRPr="00EC5603">
        <w:t>farFromPorts</w:t>
      </w:r>
      <w:proofErr w:type="spellEnd"/>
      <w:r w:rsidRPr="00EC5603">
        <w:t>”. We use an “</w:t>
      </w:r>
      <w:proofErr w:type="spellStart"/>
      <w:r w:rsidRPr="00EC5603">
        <w:t>initiatedAt</w:t>
      </w:r>
      <w:proofErr w:type="spellEnd"/>
      <w:r w:rsidRPr="00EC5603">
        <w:t>” rule to express this initiation condition. The body of this rule includes an event named “</w:t>
      </w:r>
      <w:proofErr w:type="spellStart"/>
      <w:r w:rsidRPr="00EC5603">
        <w:t>stop_start</w:t>
      </w:r>
      <w:proofErr w:type="spellEnd"/>
      <w:r w:rsidRPr="00EC5603">
        <w:t>” with one argument, i.e. “Vessel”. We verify that the vessel is currently far from all ports by requiring that the fluent-value pair “</w:t>
      </w:r>
      <w:proofErr w:type="spellStart"/>
      <w:proofErr w:type="gramStart"/>
      <w:r w:rsidRPr="00EC5603">
        <w:t>withinArea</w:t>
      </w:r>
      <w:proofErr w:type="spellEnd"/>
      <w:r w:rsidRPr="00EC5603">
        <w:t>(</w:t>
      </w:r>
      <w:proofErr w:type="gramEnd"/>
      <w:r w:rsidRPr="00EC5603">
        <w:t xml:space="preserve">Vessel, </w:t>
      </w:r>
      <w:proofErr w:type="spellStart"/>
      <w:proofErr w:type="gramStart"/>
      <w:r w:rsidRPr="00EC5603">
        <w:t>nearPorts</w:t>
      </w:r>
      <w:proofErr w:type="spellEnd"/>
      <w:r w:rsidRPr="00EC5603">
        <w:t>)=</w:t>
      </w:r>
      <w:proofErr w:type="gramEnd"/>
      <w:r w:rsidRPr="00EC5603">
        <w:t>true” does not hold. This rule in the language of RTEC is: </w:t>
      </w:r>
    </w:p>
    <w:p w14:paraId="6D8165F2" w14:textId="77777777" w:rsidR="00EC5603" w:rsidRPr="00EC5603" w:rsidRDefault="00EC5603" w:rsidP="00EC5603"/>
    <w:p w14:paraId="1830E695" w14:textId="77777777" w:rsidR="00EC5603" w:rsidRPr="00EC5603" w:rsidRDefault="00EC5603" w:rsidP="00EC5603">
      <w:proofErr w:type="spellStart"/>
      <w:r w:rsidRPr="00EC5603">
        <w:t>initiatedAt</w:t>
      </w:r>
      <w:proofErr w:type="spellEnd"/>
      <w:r w:rsidRPr="00EC5603">
        <w:t>(</w:t>
      </w:r>
      <w:proofErr w:type="gramStart"/>
      <w:r w:rsidRPr="00EC5603">
        <w:t>stopped(</w:t>
      </w:r>
      <w:proofErr w:type="gramEnd"/>
      <w:r w:rsidRPr="00EC5603">
        <w:t>Vessel)=</w:t>
      </w:r>
      <w:proofErr w:type="spellStart"/>
      <w:r w:rsidRPr="00EC5603">
        <w:t>farFromPorts</w:t>
      </w:r>
      <w:proofErr w:type="spellEnd"/>
      <w:r w:rsidRPr="00EC5603">
        <w:t>, T</w:t>
      </w:r>
      <w:proofErr w:type="gramStart"/>
      <w:r w:rsidRPr="00EC5603">
        <w:t>) :</w:t>
      </w:r>
      <w:proofErr w:type="gramEnd"/>
      <w:r w:rsidRPr="00EC5603">
        <w:t>-</w:t>
      </w:r>
    </w:p>
    <w:p w14:paraId="270AAABC" w14:textId="77777777" w:rsidR="00EC5603" w:rsidRPr="00EC5603" w:rsidRDefault="00EC5603" w:rsidP="00EC5603">
      <w:r w:rsidRPr="00EC5603">
        <w:t>    </w:t>
      </w:r>
      <w:proofErr w:type="spellStart"/>
      <w:r w:rsidRPr="00EC5603">
        <w:t>happensAt</w:t>
      </w:r>
      <w:proofErr w:type="spellEnd"/>
      <w:r w:rsidRPr="00EC5603">
        <w:t>(</w:t>
      </w:r>
      <w:proofErr w:type="spellStart"/>
      <w:r w:rsidRPr="00EC5603">
        <w:t>stop_</w:t>
      </w:r>
      <w:proofErr w:type="gramStart"/>
      <w:r w:rsidRPr="00EC5603">
        <w:t>start</w:t>
      </w:r>
      <w:proofErr w:type="spellEnd"/>
      <w:r w:rsidRPr="00EC5603">
        <w:t>(</w:t>
      </w:r>
      <w:proofErr w:type="gramEnd"/>
      <w:r w:rsidRPr="00EC5603">
        <w:t>Vessel), T),</w:t>
      </w:r>
    </w:p>
    <w:p w14:paraId="5F44C882" w14:textId="77777777" w:rsidR="00EC5603" w:rsidRPr="00EC5603" w:rsidRDefault="00EC5603" w:rsidP="00EC5603">
      <w:r w:rsidRPr="00EC5603">
        <w:t xml:space="preserve">    not </w:t>
      </w:r>
      <w:proofErr w:type="spellStart"/>
      <w:proofErr w:type="gramStart"/>
      <w:r w:rsidRPr="00EC5603">
        <w:t>holdsAt</w:t>
      </w:r>
      <w:proofErr w:type="spellEnd"/>
      <w:r w:rsidRPr="00EC5603">
        <w:t>(</w:t>
      </w:r>
      <w:proofErr w:type="spellStart"/>
      <w:r w:rsidRPr="00EC5603">
        <w:t>withinArea</w:t>
      </w:r>
      <w:proofErr w:type="spellEnd"/>
      <w:r w:rsidRPr="00EC5603">
        <w:t>(</w:t>
      </w:r>
      <w:proofErr w:type="gramEnd"/>
      <w:r w:rsidRPr="00EC5603">
        <w:t xml:space="preserve">Vessel, </w:t>
      </w:r>
      <w:proofErr w:type="spellStart"/>
      <w:proofErr w:type="gramStart"/>
      <w:r w:rsidRPr="00EC5603">
        <w:t>nearPorts</w:t>
      </w:r>
      <w:proofErr w:type="spellEnd"/>
      <w:r w:rsidRPr="00EC5603">
        <w:t>)=</w:t>
      </w:r>
      <w:proofErr w:type="gramEnd"/>
      <w:r w:rsidRPr="00EC5603">
        <w:t>true, T).</w:t>
      </w:r>
    </w:p>
    <w:p w14:paraId="6CCD17BD" w14:textId="77777777" w:rsidR="00EC5603" w:rsidRPr="00EC5603" w:rsidRDefault="00EC5603" w:rsidP="00EC5603"/>
    <w:p w14:paraId="131498D0" w14:textId="77777777" w:rsidR="00EC5603" w:rsidRPr="00EC5603" w:rsidRDefault="00EC5603" w:rsidP="00EC5603">
      <w:r w:rsidRPr="00EC5603">
        <w:t>The activity “stopped” ends when a vessel stops being idle, irrespective of the location of the vessel. We use a “</w:t>
      </w:r>
      <w:proofErr w:type="spellStart"/>
      <w:r w:rsidRPr="00EC5603">
        <w:t>terminatedAt</w:t>
      </w:r>
      <w:proofErr w:type="spellEnd"/>
      <w:r w:rsidRPr="00EC5603">
        <w:t>” rule to express this termination condition. Moreover, we use a free Prolog variable to express the value of the “stopped” fluent, called “_Status”, i.e. we place no constraints on the value of the “stopped” fluent. The “</w:t>
      </w:r>
      <w:proofErr w:type="spellStart"/>
      <w:r w:rsidRPr="00EC5603">
        <w:t>terminatedAt</w:t>
      </w:r>
      <w:proofErr w:type="spellEnd"/>
      <w:r w:rsidRPr="00EC5603">
        <w:t xml:space="preserve">” rule </w:t>
      </w:r>
      <w:r w:rsidRPr="00EC5603">
        <w:lastRenderedPageBreak/>
        <w:t>includes a single event named “</w:t>
      </w:r>
      <w:proofErr w:type="spellStart"/>
      <w:r w:rsidRPr="00EC5603">
        <w:t>stop_end</w:t>
      </w:r>
      <w:proofErr w:type="spellEnd"/>
      <w:r w:rsidRPr="00EC5603">
        <w:t>” with one argument, i.e. “Vessel”. This rule in the language of RTEC is: </w:t>
      </w:r>
    </w:p>
    <w:p w14:paraId="18370D73" w14:textId="77777777" w:rsidR="00EC5603" w:rsidRPr="00EC5603" w:rsidRDefault="00EC5603" w:rsidP="00EC5603"/>
    <w:p w14:paraId="130BBCDD" w14:textId="77777777" w:rsidR="00EC5603" w:rsidRPr="00EC5603" w:rsidRDefault="00EC5603" w:rsidP="00EC5603">
      <w:proofErr w:type="spellStart"/>
      <w:r w:rsidRPr="00EC5603">
        <w:t>terminatedAt</w:t>
      </w:r>
      <w:proofErr w:type="spellEnd"/>
      <w:r w:rsidRPr="00EC5603">
        <w:t>(</w:t>
      </w:r>
      <w:proofErr w:type="gramStart"/>
      <w:r w:rsidRPr="00EC5603">
        <w:t>stopped(</w:t>
      </w:r>
      <w:proofErr w:type="gramEnd"/>
      <w:r w:rsidRPr="00EC5603">
        <w:t>Vessel)=_Status, T</w:t>
      </w:r>
      <w:proofErr w:type="gramStart"/>
      <w:r w:rsidRPr="00EC5603">
        <w:t>) :</w:t>
      </w:r>
      <w:proofErr w:type="gramEnd"/>
      <w:r w:rsidRPr="00EC5603">
        <w:t>-</w:t>
      </w:r>
    </w:p>
    <w:p w14:paraId="445913B8" w14:textId="77777777" w:rsidR="00EC5603" w:rsidRPr="00EC5603" w:rsidRDefault="00EC5603" w:rsidP="00EC5603">
      <w:r w:rsidRPr="00EC5603">
        <w:t>    </w:t>
      </w:r>
      <w:proofErr w:type="spellStart"/>
      <w:r w:rsidRPr="00EC5603">
        <w:t>happensAt</w:t>
      </w:r>
      <w:proofErr w:type="spellEnd"/>
      <w:r w:rsidRPr="00EC5603">
        <w:t>(</w:t>
      </w:r>
      <w:proofErr w:type="spellStart"/>
      <w:r w:rsidRPr="00EC5603">
        <w:t>stop_</w:t>
      </w:r>
      <w:proofErr w:type="gramStart"/>
      <w:r w:rsidRPr="00EC5603">
        <w:t>end</w:t>
      </w:r>
      <w:proofErr w:type="spellEnd"/>
      <w:r w:rsidRPr="00EC5603">
        <w:t>(</w:t>
      </w:r>
      <w:proofErr w:type="gramEnd"/>
      <w:r w:rsidRPr="00EC5603">
        <w:t>Vessel), T).</w:t>
      </w:r>
    </w:p>
    <w:p w14:paraId="285664D8" w14:textId="77777777" w:rsidR="00EC5603" w:rsidRPr="00EC5603" w:rsidRDefault="00EC5603" w:rsidP="00EC5603"/>
    <w:p w14:paraId="156774A2" w14:textId="77777777" w:rsidR="00EC5603" w:rsidRPr="00EC5603" w:rsidRDefault="00EC5603" w:rsidP="00EC5603">
      <w:r w:rsidRPr="00EC5603">
        <w:t>The activity “stopped” may also end when a communication gap starts. We use a “</w:t>
      </w:r>
      <w:proofErr w:type="spellStart"/>
      <w:r w:rsidRPr="00EC5603">
        <w:t>terminatedAt</w:t>
      </w:r>
      <w:proofErr w:type="spellEnd"/>
      <w:r w:rsidRPr="00EC5603">
        <w:t>” rule to express this termination condition. This rule includes the built-in “start” event of RTEC, which expresses the start times of the maximal intervals of a given fluent-value pair. In this case, the “start” event is applied to the gap fluent, expressing the times at which a communication gap for the vessel in question starts. This rule in the language of RTEC is: </w:t>
      </w:r>
    </w:p>
    <w:p w14:paraId="3CF22D3D" w14:textId="77777777" w:rsidR="00EC5603" w:rsidRPr="00EC5603" w:rsidRDefault="00EC5603" w:rsidP="00EC5603"/>
    <w:p w14:paraId="31BE5474" w14:textId="77777777" w:rsidR="00EC5603" w:rsidRPr="00EC5603" w:rsidRDefault="00EC5603" w:rsidP="00EC5603">
      <w:proofErr w:type="spellStart"/>
      <w:r w:rsidRPr="00EC5603">
        <w:t>terminatedAt</w:t>
      </w:r>
      <w:proofErr w:type="spellEnd"/>
      <w:r w:rsidRPr="00EC5603">
        <w:t>(</w:t>
      </w:r>
      <w:proofErr w:type="gramStart"/>
      <w:r w:rsidRPr="00EC5603">
        <w:t>stopped(</w:t>
      </w:r>
      <w:proofErr w:type="gramEnd"/>
      <w:r w:rsidRPr="00EC5603">
        <w:t>Vessel)=_Status, T</w:t>
      </w:r>
      <w:proofErr w:type="gramStart"/>
      <w:r w:rsidRPr="00EC5603">
        <w:t>) :</w:t>
      </w:r>
      <w:proofErr w:type="gramEnd"/>
      <w:r w:rsidRPr="00EC5603">
        <w:t>-</w:t>
      </w:r>
    </w:p>
    <w:p w14:paraId="6DBAB111" w14:textId="77777777" w:rsidR="00EC5603" w:rsidRPr="00EC5603" w:rsidRDefault="00EC5603" w:rsidP="00EC5603">
      <w:r w:rsidRPr="00EC5603">
        <w:t>    </w:t>
      </w:r>
      <w:proofErr w:type="spellStart"/>
      <w:r w:rsidRPr="00EC5603">
        <w:t>happensAt</w:t>
      </w:r>
      <w:proofErr w:type="spellEnd"/>
      <w:r w:rsidRPr="00EC5603">
        <w:t>(start(</w:t>
      </w:r>
      <w:proofErr w:type="gramStart"/>
      <w:r w:rsidRPr="00EC5603">
        <w:t>gap(</w:t>
      </w:r>
      <w:proofErr w:type="gramEnd"/>
      <w:r w:rsidRPr="00EC5603">
        <w:t>Vessel)=_</w:t>
      </w:r>
      <w:proofErr w:type="spellStart"/>
      <w:r w:rsidRPr="00EC5603">
        <w:t>GapStatus</w:t>
      </w:r>
      <w:proofErr w:type="spellEnd"/>
      <w:r w:rsidRPr="00EC5603">
        <w:t>), T).</w:t>
      </w:r>
    </w:p>
    <w:p w14:paraId="2E27CB98" w14:textId="77777777" w:rsidR="00EC5603" w:rsidRPr="00EC5603" w:rsidRDefault="00EC5603" w:rsidP="00EC5603"/>
    <w:p w14:paraId="47BA47C8" w14:textId="77777777" w:rsidR="00EC5603" w:rsidRPr="00EC5603" w:rsidRDefault="00EC5603" w:rsidP="00B94F2A">
      <w:pPr>
        <w:pStyle w:val="Heading3"/>
      </w:pPr>
      <w:r w:rsidRPr="00EC5603">
        <w:t>Prompt RTEC-SDF1:</w:t>
      </w:r>
    </w:p>
    <w:p w14:paraId="50609B06" w14:textId="211877D0" w:rsidR="00EC5603" w:rsidRPr="00EC5603" w:rsidDel="00700C7E" w:rsidRDefault="00EC5603" w:rsidP="00EC5603">
      <w:pPr>
        <w:rPr>
          <w:del w:id="29" w:author="GEORGIOS PANAGOPOULOS" w:date="2025-04-05T19:21:00Z" w16du:dateUtc="2025-04-05T16:21:00Z"/>
        </w:rPr>
      </w:pPr>
      <w:del w:id="30" w:author="GEORGIOS PANAGOPOULOS" w:date="2025-04-05T19:21:00Z" w16du:dateUtc="2025-04-05T16:21:00Z">
        <w:r w:rsidRPr="00EC5603" w:rsidDel="00700C7E">
          <w:delText>The second way in which a composite activity may be defined in the language of RTEC concerns statically determined fluents. In this case, a composite activity definition may be specified by means of a rule with “holdsFor(F=V, I)” in its head. The body of such a rule may include “holdsFor” conditions for fluents other than F, as well as some of the interval manipulation constructs of RTEC, i.e. “union_all”, “intersect_all”, and “relative_complement_all”. In some cases, a “holdsFor(F=V, I)” rule may include predicates expressing background knowledge. A rule with “holdsFor(F=V, I)” in the head is called a statically determined fluent definition. Below you may find two examples of composite maritime activities expressed as statically determined fluents. </w:delText>
        </w:r>
      </w:del>
    </w:p>
    <w:p w14:paraId="25280714" w14:textId="77777777" w:rsidR="00EC5603" w:rsidRPr="00EC5603" w:rsidRDefault="00EC5603" w:rsidP="00EC5603"/>
    <w:p w14:paraId="0BA45233" w14:textId="77777777" w:rsidR="00EC5603" w:rsidRPr="00EC5603" w:rsidRDefault="00EC5603" w:rsidP="00EC5603">
      <w:r w:rsidRPr="00EC5603">
        <w:t>Example 1: Given a composite maritime activity description, provide the rules in the language of RTEC. </w:t>
      </w:r>
    </w:p>
    <w:p w14:paraId="39F23064" w14:textId="77777777" w:rsidR="00EC5603" w:rsidRPr="00EC5603" w:rsidRDefault="00EC5603" w:rsidP="00EC5603">
      <w:r w:rsidRPr="00EC5603">
        <w:t>Composite Maritime Activity Description: “</w:t>
      </w:r>
      <w:proofErr w:type="spellStart"/>
      <w:r w:rsidRPr="00EC5603">
        <w:t>underWay</w:t>
      </w:r>
      <w:proofErr w:type="spellEnd"/>
      <w:r w:rsidRPr="00EC5603">
        <w:t xml:space="preserve">”. This activity lasts </w:t>
      </w:r>
      <w:proofErr w:type="gramStart"/>
      <w:r w:rsidRPr="00EC5603">
        <w:t>as long as</w:t>
      </w:r>
      <w:proofErr w:type="gramEnd"/>
      <w:r w:rsidRPr="00EC5603">
        <w:t xml:space="preserve"> </w:t>
      </w:r>
      <w:proofErr w:type="gramStart"/>
      <w:r w:rsidRPr="00EC5603">
        <w:t>a vessel</w:t>
      </w:r>
      <w:proofErr w:type="gramEnd"/>
      <w:r w:rsidRPr="00EC5603">
        <w:t xml:space="preserve"> </w:t>
      </w:r>
      <w:proofErr w:type="gramStart"/>
      <w:r w:rsidRPr="00EC5603">
        <w:t>is not</w:t>
      </w:r>
      <w:proofErr w:type="gramEnd"/>
      <w:r w:rsidRPr="00EC5603">
        <w:t xml:space="preserve"> stopped.</w:t>
      </w:r>
    </w:p>
    <w:p w14:paraId="1B373935" w14:textId="77777777" w:rsidR="00EC5603" w:rsidRPr="00EC5603" w:rsidRDefault="00EC5603" w:rsidP="00EC5603"/>
    <w:p w14:paraId="309A67AB" w14:textId="77777777" w:rsidR="00EC5603" w:rsidRPr="00EC5603" w:rsidRDefault="00EC5603" w:rsidP="00EC5603">
      <w:r w:rsidRPr="00EC5603">
        <w:t>Answer: The activity “</w:t>
      </w:r>
      <w:proofErr w:type="spellStart"/>
      <w:r w:rsidRPr="00EC5603">
        <w:t>underWay</w:t>
      </w:r>
      <w:proofErr w:type="spellEnd"/>
      <w:r w:rsidRPr="00EC5603">
        <w:t>” is expressed as a statically determined fluent. Rules with “</w:t>
      </w:r>
      <w:proofErr w:type="spellStart"/>
      <w:r w:rsidRPr="00EC5603">
        <w:t>holdsFor</w:t>
      </w:r>
      <w:proofErr w:type="spellEnd"/>
      <w:r w:rsidRPr="00EC5603">
        <w:t xml:space="preserve">” in the head specify the conditions in which a </w:t>
      </w:r>
      <w:proofErr w:type="gramStart"/>
      <w:r w:rsidRPr="00EC5603">
        <w:t>fluent holds</w:t>
      </w:r>
      <w:proofErr w:type="gramEnd"/>
      <w:r w:rsidRPr="00EC5603">
        <w:t>. We use a “</w:t>
      </w:r>
      <w:proofErr w:type="spellStart"/>
      <w:r w:rsidRPr="00EC5603">
        <w:t>holdsFor</w:t>
      </w:r>
      <w:proofErr w:type="spellEnd"/>
      <w:r w:rsidRPr="00EC5603">
        <w:t>” rule to describe that the “</w:t>
      </w:r>
      <w:proofErr w:type="spellStart"/>
      <w:r w:rsidRPr="00EC5603">
        <w:t>underWay</w:t>
      </w:r>
      <w:proofErr w:type="spellEnd"/>
      <w:r w:rsidRPr="00EC5603">
        <w:t xml:space="preserve">” activity lasts </w:t>
      </w:r>
      <w:proofErr w:type="gramStart"/>
      <w:r w:rsidRPr="00EC5603">
        <w:t>as long as</w:t>
      </w:r>
      <w:proofErr w:type="gramEnd"/>
      <w:r w:rsidRPr="00EC5603">
        <w:t xml:space="preserve"> a vessel is not stopped. The output is </w:t>
      </w:r>
      <w:proofErr w:type="spellStart"/>
      <w:r w:rsidRPr="00EC5603">
        <w:t>Βoolean</w:t>
      </w:r>
      <w:proofErr w:type="spellEnd"/>
      <w:r w:rsidRPr="00EC5603">
        <w:t xml:space="preserve"> fluent named “</w:t>
      </w:r>
      <w:proofErr w:type="spellStart"/>
      <w:r w:rsidRPr="00EC5603">
        <w:t>underWay</w:t>
      </w:r>
      <w:proofErr w:type="spellEnd"/>
      <w:r w:rsidRPr="00EC5603">
        <w:t>” with one argument, i.e. “Vessel”. We specify “</w:t>
      </w:r>
      <w:proofErr w:type="spellStart"/>
      <w:r w:rsidRPr="00EC5603">
        <w:t>underWay</w:t>
      </w:r>
      <w:proofErr w:type="spellEnd"/>
      <w:r w:rsidRPr="00EC5603">
        <w:t>” with the use of the fluent “</w:t>
      </w:r>
      <w:proofErr w:type="spellStart"/>
      <w:r w:rsidRPr="00EC5603">
        <w:t>movingSpeed</w:t>
      </w:r>
      <w:proofErr w:type="spellEnd"/>
      <w:r w:rsidRPr="00EC5603">
        <w:t>”. We express “</w:t>
      </w:r>
      <w:proofErr w:type="spellStart"/>
      <w:r w:rsidRPr="00EC5603">
        <w:t>underWay</w:t>
      </w:r>
      <w:proofErr w:type="spellEnd"/>
      <w:r w:rsidRPr="00EC5603">
        <w:t>” as the disjunction of the three values of “</w:t>
      </w:r>
      <w:proofErr w:type="spellStart"/>
      <w:r w:rsidRPr="00EC5603">
        <w:t>movingSpeed</w:t>
      </w:r>
      <w:proofErr w:type="spellEnd"/>
      <w:r w:rsidRPr="00EC5603">
        <w:t>”, i.e. “below”, “normal” and “above”. Disjunction in “</w:t>
      </w:r>
      <w:proofErr w:type="spellStart"/>
      <w:r w:rsidRPr="00EC5603">
        <w:t>holdsFor</w:t>
      </w:r>
      <w:proofErr w:type="spellEnd"/>
      <w:r w:rsidRPr="00EC5603">
        <w:t>” rules is expressed by means of “</w:t>
      </w:r>
      <w:proofErr w:type="spellStart"/>
      <w:r w:rsidRPr="00EC5603">
        <w:t>union_all</w:t>
      </w:r>
      <w:proofErr w:type="spellEnd"/>
      <w:r w:rsidRPr="00EC5603">
        <w:t>”. This rule is expressed in the language of RTEC as follows: </w:t>
      </w:r>
    </w:p>
    <w:p w14:paraId="2E87D48D" w14:textId="77777777" w:rsidR="00EC5603" w:rsidRPr="00EC5603" w:rsidRDefault="00EC5603" w:rsidP="00EC5603"/>
    <w:p w14:paraId="2BF1FF5D" w14:textId="77777777" w:rsidR="00EC5603" w:rsidRPr="00EC5603" w:rsidRDefault="00EC5603" w:rsidP="00EC5603">
      <w:proofErr w:type="spellStart"/>
      <w:r w:rsidRPr="00EC5603">
        <w:t>holdsFor</w:t>
      </w:r>
      <w:proofErr w:type="spellEnd"/>
      <w:r w:rsidRPr="00EC5603">
        <w:t>(</w:t>
      </w:r>
      <w:proofErr w:type="spellStart"/>
      <w:proofErr w:type="gramStart"/>
      <w:r w:rsidRPr="00EC5603">
        <w:t>underWay</w:t>
      </w:r>
      <w:proofErr w:type="spellEnd"/>
      <w:r w:rsidRPr="00EC5603">
        <w:t>(</w:t>
      </w:r>
      <w:proofErr w:type="gramEnd"/>
      <w:r w:rsidRPr="00EC5603">
        <w:t>Vessel)=true, I</w:t>
      </w:r>
      <w:proofErr w:type="gramStart"/>
      <w:r w:rsidRPr="00EC5603">
        <w:t>) :</w:t>
      </w:r>
      <w:proofErr w:type="gramEnd"/>
      <w:r w:rsidRPr="00EC5603">
        <w:t>-</w:t>
      </w:r>
    </w:p>
    <w:p w14:paraId="7DDE59F7" w14:textId="77777777" w:rsidR="00EC5603" w:rsidRPr="00EC5603" w:rsidRDefault="00EC5603" w:rsidP="00EC5603">
      <w:r w:rsidRPr="00EC5603">
        <w:tab/>
      </w:r>
      <w:proofErr w:type="spellStart"/>
      <w:r w:rsidRPr="00EC5603">
        <w:t>holdsFor</w:t>
      </w:r>
      <w:proofErr w:type="spellEnd"/>
      <w:r w:rsidRPr="00EC5603">
        <w:t>(</w:t>
      </w:r>
      <w:proofErr w:type="spellStart"/>
      <w:proofErr w:type="gramStart"/>
      <w:r w:rsidRPr="00EC5603">
        <w:t>movingSpeed</w:t>
      </w:r>
      <w:proofErr w:type="spellEnd"/>
      <w:r w:rsidRPr="00EC5603">
        <w:t>(</w:t>
      </w:r>
      <w:proofErr w:type="gramEnd"/>
      <w:r w:rsidRPr="00EC5603">
        <w:t>Vessel)=below, I1),</w:t>
      </w:r>
    </w:p>
    <w:p w14:paraId="562E47FF" w14:textId="77777777" w:rsidR="00EC5603" w:rsidRPr="00EC5603" w:rsidRDefault="00EC5603" w:rsidP="00EC5603">
      <w:r w:rsidRPr="00EC5603">
        <w:tab/>
      </w:r>
      <w:proofErr w:type="spellStart"/>
      <w:r w:rsidRPr="00EC5603">
        <w:t>holdsFor</w:t>
      </w:r>
      <w:proofErr w:type="spellEnd"/>
      <w:r w:rsidRPr="00EC5603">
        <w:t>(</w:t>
      </w:r>
      <w:proofErr w:type="spellStart"/>
      <w:proofErr w:type="gramStart"/>
      <w:r w:rsidRPr="00EC5603">
        <w:t>movingSpeed</w:t>
      </w:r>
      <w:proofErr w:type="spellEnd"/>
      <w:r w:rsidRPr="00EC5603">
        <w:t>(</w:t>
      </w:r>
      <w:proofErr w:type="gramEnd"/>
      <w:r w:rsidRPr="00EC5603">
        <w:t>Vessel)=normal, I2),</w:t>
      </w:r>
    </w:p>
    <w:p w14:paraId="488CF7CC" w14:textId="77777777" w:rsidR="00EC5603" w:rsidRPr="00EC5603" w:rsidRDefault="00EC5603" w:rsidP="00EC5603">
      <w:r w:rsidRPr="00EC5603">
        <w:tab/>
      </w:r>
      <w:proofErr w:type="spellStart"/>
      <w:r w:rsidRPr="00EC5603">
        <w:t>holdsFor</w:t>
      </w:r>
      <w:proofErr w:type="spellEnd"/>
      <w:r w:rsidRPr="00EC5603">
        <w:t>(</w:t>
      </w:r>
      <w:proofErr w:type="spellStart"/>
      <w:proofErr w:type="gramStart"/>
      <w:r w:rsidRPr="00EC5603">
        <w:t>movingSpeed</w:t>
      </w:r>
      <w:proofErr w:type="spellEnd"/>
      <w:r w:rsidRPr="00EC5603">
        <w:t>(</w:t>
      </w:r>
      <w:proofErr w:type="gramEnd"/>
      <w:r w:rsidRPr="00EC5603">
        <w:t>Vessel)=above, I3),</w:t>
      </w:r>
    </w:p>
    <w:p w14:paraId="630B381B" w14:textId="77777777" w:rsidR="00EC5603" w:rsidRPr="00EC5603" w:rsidRDefault="00EC5603" w:rsidP="00EC5603">
      <w:r w:rsidRPr="00EC5603">
        <w:tab/>
      </w:r>
      <w:proofErr w:type="spellStart"/>
      <w:r w:rsidRPr="00EC5603">
        <w:t>union_all</w:t>
      </w:r>
      <w:proofErr w:type="spellEnd"/>
      <w:r w:rsidRPr="00EC5603">
        <w:t>([I</w:t>
      </w:r>
      <w:proofErr w:type="gramStart"/>
      <w:r w:rsidRPr="00EC5603">
        <w:t>1,I2,I</w:t>
      </w:r>
      <w:proofErr w:type="gramEnd"/>
      <w:r w:rsidRPr="00EC5603">
        <w:t>3], I).</w:t>
      </w:r>
    </w:p>
    <w:p w14:paraId="40744C55" w14:textId="77777777" w:rsidR="00EC5603" w:rsidRPr="00EC5603" w:rsidRDefault="00EC5603" w:rsidP="00EC5603"/>
    <w:p w14:paraId="48A141A1" w14:textId="77777777" w:rsidR="00EC5603" w:rsidRPr="00EC5603" w:rsidRDefault="00EC5603" w:rsidP="00B94F2A">
      <w:pPr>
        <w:pStyle w:val="Heading3"/>
      </w:pPr>
      <w:r w:rsidRPr="00EC5603">
        <w:t>Prompt RTEC-SDF2:</w:t>
      </w:r>
    </w:p>
    <w:p w14:paraId="6D5F94C7" w14:textId="77777777" w:rsidR="00EC5603" w:rsidRPr="00EC5603" w:rsidRDefault="00EC5603" w:rsidP="00EC5603">
      <w:r w:rsidRPr="00EC5603">
        <w:t>Example 2: Given a composite maritime activity description, provide the rules in the language of RTEC. </w:t>
      </w:r>
    </w:p>
    <w:p w14:paraId="06DB8797" w14:textId="77777777" w:rsidR="00EC5603" w:rsidRPr="00EC5603" w:rsidRDefault="00EC5603" w:rsidP="00EC5603">
      <w:r w:rsidRPr="00EC5603">
        <w:t>Composite Maritime Activity Description: “</w:t>
      </w:r>
      <w:proofErr w:type="spellStart"/>
      <w:r w:rsidRPr="00EC5603">
        <w:t>rendezVous</w:t>
      </w:r>
      <w:proofErr w:type="spellEnd"/>
      <w:r w:rsidRPr="00EC5603">
        <w:t xml:space="preserve">”: This activity lasts as long as two vessels are close to each other, their speed is </w:t>
      </w:r>
      <w:proofErr w:type="gramStart"/>
      <w:r w:rsidRPr="00EC5603">
        <w:t>low</w:t>
      </w:r>
      <w:proofErr w:type="gramEnd"/>
      <w:r w:rsidRPr="00EC5603">
        <w:t xml:space="preserve"> and they are far from the coastline. Furthermore, neither of the two vessels should be a </w:t>
      </w:r>
      <w:proofErr w:type="gramStart"/>
      <w:r w:rsidRPr="00EC5603">
        <w:t>tug boat</w:t>
      </w:r>
      <w:proofErr w:type="gramEnd"/>
      <w:r w:rsidRPr="00EC5603">
        <w:t xml:space="preserve"> or a pilot vessel. We are interested in vessel meetings whose duration exceeds the expected minimum time required for a suspicious action, like </w:t>
      </w:r>
      <w:proofErr w:type="gramStart"/>
      <w:r w:rsidRPr="00EC5603">
        <w:t>an illegal</w:t>
      </w:r>
      <w:proofErr w:type="gramEnd"/>
      <w:r w:rsidRPr="00EC5603">
        <w:t xml:space="preserve"> cargo transfer.</w:t>
      </w:r>
    </w:p>
    <w:p w14:paraId="2EED518C" w14:textId="77777777" w:rsidR="00EC5603" w:rsidRPr="00EC5603" w:rsidRDefault="00EC5603" w:rsidP="00EC5603"/>
    <w:p w14:paraId="615E2958" w14:textId="77777777" w:rsidR="00EC5603" w:rsidRPr="00EC5603" w:rsidRDefault="00EC5603" w:rsidP="00EC5603">
      <w:r w:rsidRPr="00EC5603">
        <w:t>Answer: The activity “</w:t>
      </w:r>
      <w:proofErr w:type="spellStart"/>
      <w:r w:rsidRPr="00EC5603">
        <w:t>rendezVous</w:t>
      </w:r>
      <w:proofErr w:type="spellEnd"/>
      <w:r w:rsidRPr="00EC5603">
        <w:t>” is expressed as a statically determined fluent. We use a “</w:t>
      </w:r>
      <w:proofErr w:type="spellStart"/>
      <w:r w:rsidRPr="00EC5603">
        <w:t>holdsFor</w:t>
      </w:r>
      <w:proofErr w:type="spellEnd"/>
      <w:r w:rsidRPr="00EC5603">
        <w:t>” rule to describe that the “</w:t>
      </w:r>
      <w:proofErr w:type="spellStart"/>
      <w:r w:rsidRPr="00EC5603">
        <w:t>rendezVous</w:t>
      </w:r>
      <w:proofErr w:type="spellEnd"/>
      <w:r w:rsidRPr="00EC5603">
        <w:t xml:space="preserve">” activity lasts as long as two vessels, neither of which is a </w:t>
      </w:r>
      <w:proofErr w:type="gramStart"/>
      <w:r w:rsidRPr="00EC5603">
        <w:t>tug boat</w:t>
      </w:r>
      <w:proofErr w:type="gramEnd"/>
      <w:r w:rsidRPr="00EC5603">
        <w:t xml:space="preserve"> or a pilot vessel, are both sailing at a low speed or are stopped far from all ports, while neither of them is close to a port or a coastline. The output is a Boolean fluent named “</w:t>
      </w:r>
      <w:proofErr w:type="spellStart"/>
      <w:r w:rsidRPr="00EC5603">
        <w:t>rendezVous</w:t>
      </w:r>
      <w:proofErr w:type="spellEnd"/>
      <w:r w:rsidRPr="00EC5603">
        <w:t xml:space="preserve">” with two arguments, i.e. “Vessel1” and “Vessel2”. To express that the two vessels must be close to each other, we use a Boolean fluent named “proximity” with two arguments, i.e. “Vessel1” and “Vessel2”. To express that </w:t>
      </w:r>
      <w:r w:rsidRPr="00EC5603">
        <w:lastRenderedPageBreak/>
        <w:t xml:space="preserve">neither of the vessels is a </w:t>
      </w:r>
      <w:proofErr w:type="gramStart"/>
      <w:r w:rsidRPr="00EC5603">
        <w:t>tug boat</w:t>
      </w:r>
      <w:proofErr w:type="gramEnd"/>
      <w:r w:rsidRPr="00EC5603">
        <w:t xml:space="preserve"> or a pilot vessel, we use a background knowledge predicate named “</w:t>
      </w:r>
      <w:proofErr w:type="spellStart"/>
      <w:r w:rsidRPr="00EC5603">
        <w:t>oneIsTug</w:t>
      </w:r>
      <w:proofErr w:type="spellEnd"/>
      <w:r w:rsidRPr="00EC5603">
        <w:t>” with two arguments, i.e. “Vessel1” and “Vessel2”, and a background knowledge predicate named “</w:t>
      </w:r>
      <w:proofErr w:type="spellStart"/>
      <w:r w:rsidRPr="00EC5603">
        <w:t>oneIsPilot</w:t>
      </w:r>
      <w:proofErr w:type="spellEnd"/>
      <w:r w:rsidRPr="00EC5603">
        <w:t xml:space="preserve">” with two arguments, i.e. “Vessel1” and “Vessel2”, and require that these predicates do not hold using “not”. To express that “Vessel1” has a low </w:t>
      </w:r>
      <w:proofErr w:type="gramStart"/>
      <w:r w:rsidRPr="00EC5603">
        <w:t>speed</w:t>
      </w:r>
      <w:proofErr w:type="gramEnd"/>
      <w:r w:rsidRPr="00EC5603">
        <w:t xml:space="preserve"> or it is stopped far from all ports, we use the predicate “</w:t>
      </w:r>
      <w:proofErr w:type="spellStart"/>
      <w:r w:rsidRPr="00EC5603">
        <w:t>union_all</w:t>
      </w:r>
      <w:proofErr w:type="spellEnd"/>
      <w:r w:rsidRPr="00EC5603">
        <w:t>”. Similarly, we employ “</w:t>
      </w:r>
      <w:proofErr w:type="spellStart"/>
      <w:r w:rsidRPr="00EC5603">
        <w:t>union_all</w:t>
      </w:r>
      <w:proofErr w:type="spellEnd"/>
      <w:r w:rsidRPr="00EC5603">
        <w:t xml:space="preserve">” to express that “Vessel2” has a low </w:t>
      </w:r>
      <w:proofErr w:type="gramStart"/>
      <w:r w:rsidRPr="00EC5603">
        <w:t>speed</w:t>
      </w:r>
      <w:proofErr w:type="gramEnd"/>
      <w:r w:rsidRPr="00EC5603">
        <w:t xml:space="preserve"> or it is stopped far from all ports. Next, we use the predicate “</w:t>
      </w:r>
      <w:proofErr w:type="spellStart"/>
      <w:r w:rsidRPr="00EC5603">
        <w:t>intersect_all</w:t>
      </w:r>
      <w:proofErr w:type="spellEnd"/>
      <w:r w:rsidRPr="00EC5603">
        <w:t xml:space="preserve">” to express the conjunction of these two events, i.e., that both vessels need to have a low speed or be stopped far from all ports. Subsequently, we need to express that neither of the two vessels is near a port or a coastline </w:t>
      </w:r>
      <w:proofErr w:type="gramStart"/>
      <w:r w:rsidRPr="00EC5603">
        <w:t>at this time</w:t>
      </w:r>
      <w:proofErr w:type="gramEnd"/>
      <w:r w:rsidRPr="00EC5603">
        <w:t>. To do this, we employ the predicate “</w:t>
      </w:r>
      <w:proofErr w:type="spellStart"/>
      <w:r w:rsidRPr="00EC5603">
        <w:t>relative_complement_all</w:t>
      </w:r>
      <w:proofErr w:type="spellEnd"/>
      <w:r w:rsidRPr="00EC5603">
        <w:t xml:space="preserve">”, </w:t>
      </w:r>
      <w:proofErr w:type="gramStart"/>
      <w:r w:rsidRPr="00EC5603">
        <w:t>in order to</w:t>
      </w:r>
      <w:proofErr w:type="gramEnd"/>
      <w:r w:rsidRPr="00EC5603">
        <w:t xml:space="preserve"> exclude the situations where “Vessel1” is near a port, “Vessel1” is near a coastline, “Vessel2” is near a port or “Vessel2” is near a coastline. Finally, we need to express that the duration of the activity is greater than the minimum expected duration of a </w:t>
      </w:r>
      <w:proofErr w:type="spellStart"/>
      <w:r w:rsidRPr="00EC5603">
        <w:t>rendez-vous</w:t>
      </w:r>
      <w:proofErr w:type="spellEnd"/>
      <w:r w:rsidRPr="00EC5603">
        <w:t xml:space="preserve"> among vessels. To do this, we use the background knowledge predicate “thresholds” to retrieve this minimum duration from background knowledge and store it in the variable “</w:t>
      </w:r>
      <w:proofErr w:type="spellStart"/>
      <w:r w:rsidRPr="00EC5603">
        <w:t>RendezvousTime</w:t>
      </w:r>
      <w:proofErr w:type="spellEnd"/>
      <w:r w:rsidRPr="00EC5603">
        <w:t>”. Then, we use the background knowledge predicate “</w:t>
      </w:r>
      <w:proofErr w:type="spellStart"/>
      <w:r w:rsidRPr="00EC5603">
        <w:t>intDurGreater</w:t>
      </w:r>
      <w:proofErr w:type="spellEnd"/>
      <w:r w:rsidRPr="00EC5603">
        <w:t xml:space="preserve">” </w:t>
      </w:r>
      <w:proofErr w:type="gramStart"/>
      <w:r w:rsidRPr="00EC5603">
        <w:t>in order to</w:t>
      </w:r>
      <w:proofErr w:type="gramEnd"/>
      <w:r w:rsidRPr="00EC5603">
        <w:t xml:space="preserve"> filter the intervals that have been computed so far, maintaining only the ones whose duration exceeds “</w:t>
      </w:r>
      <w:proofErr w:type="spellStart"/>
      <w:r w:rsidRPr="00EC5603">
        <w:t>RendezvousTime</w:t>
      </w:r>
      <w:proofErr w:type="spellEnd"/>
      <w:r w:rsidRPr="00EC5603">
        <w:t>”. This rule in RTEC language is: </w:t>
      </w:r>
    </w:p>
    <w:p w14:paraId="74650BBA" w14:textId="77777777" w:rsidR="00EC5603" w:rsidRPr="00EC5603" w:rsidRDefault="00EC5603" w:rsidP="00EC5603"/>
    <w:p w14:paraId="637FDAF3" w14:textId="77777777" w:rsidR="00EC5603" w:rsidRPr="00EC5603" w:rsidRDefault="00EC5603" w:rsidP="00EC5603">
      <w:proofErr w:type="spellStart"/>
      <w:proofErr w:type="gramStart"/>
      <w:r w:rsidRPr="00EC5603">
        <w:t>holdsFor</w:t>
      </w:r>
      <w:proofErr w:type="spellEnd"/>
      <w:r w:rsidRPr="00EC5603">
        <w:t>(</w:t>
      </w:r>
      <w:proofErr w:type="spellStart"/>
      <w:r w:rsidRPr="00EC5603">
        <w:t>rendezVous</w:t>
      </w:r>
      <w:proofErr w:type="spellEnd"/>
      <w:r w:rsidRPr="00EC5603">
        <w:t>(</w:t>
      </w:r>
      <w:proofErr w:type="gramEnd"/>
      <w:r w:rsidRPr="00EC5603">
        <w:t>Vessel1, Vessel</w:t>
      </w:r>
      <w:proofErr w:type="gramStart"/>
      <w:r w:rsidRPr="00EC5603">
        <w:t>2)=</w:t>
      </w:r>
      <w:proofErr w:type="gramEnd"/>
      <w:r w:rsidRPr="00EC5603">
        <w:t>true, I</w:t>
      </w:r>
      <w:proofErr w:type="gramStart"/>
      <w:r w:rsidRPr="00EC5603">
        <w:t>) :</w:t>
      </w:r>
      <w:proofErr w:type="gramEnd"/>
      <w:r w:rsidRPr="00EC5603">
        <w:t>-</w:t>
      </w:r>
    </w:p>
    <w:p w14:paraId="3AFF8A33" w14:textId="77777777" w:rsidR="00EC5603" w:rsidRPr="00EC5603" w:rsidRDefault="00EC5603" w:rsidP="00EC5603">
      <w:r w:rsidRPr="00EC5603">
        <w:t>    </w:t>
      </w:r>
      <w:proofErr w:type="spellStart"/>
      <w:proofErr w:type="gramStart"/>
      <w:r w:rsidRPr="00EC5603">
        <w:t>holdsFor</w:t>
      </w:r>
      <w:proofErr w:type="spellEnd"/>
      <w:r w:rsidRPr="00EC5603">
        <w:t>(proximity(</w:t>
      </w:r>
      <w:proofErr w:type="gramEnd"/>
      <w:r w:rsidRPr="00EC5603">
        <w:t>Vessel1, Vessel</w:t>
      </w:r>
      <w:proofErr w:type="gramStart"/>
      <w:r w:rsidRPr="00EC5603">
        <w:t>2)=</w:t>
      </w:r>
      <w:proofErr w:type="gramEnd"/>
      <w:r w:rsidRPr="00EC5603">
        <w:t>true, Ip),</w:t>
      </w:r>
    </w:p>
    <w:p w14:paraId="78658BE8" w14:textId="77777777" w:rsidR="00EC5603" w:rsidRPr="00EC5603" w:rsidRDefault="00EC5603" w:rsidP="00EC5603">
      <w:r w:rsidRPr="00EC5603">
        <w:t xml:space="preserve">    not </w:t>
      </w:r>
      <w:proofErr w:type="spellStart"/>
      <w:proofErr w:type="gramStart"/>
      <w:r w:rsidRPr="00EC5603">
        <w:t>oneIsTug</w:t>
      </w:r>
      <w:proofErr w:type="spellEnd"/>
      <w:r w:rsidRPr="00EC5603">
        <w:t>(</w:t>
      </w:r>
      <w:proofErr w:type="gramEnd"/>
      <w:r w:rsidRPr="00EC5603">
        <w:t>Vessel1, Vessel2),</w:t>
      </w:r>
    </w:p>
    <w:p w14:paraId="6AB54B20" w14:textId="77777777" w:rsidR="00EC5603" w:rsidRPr="00EC5603" w:rsidRDefault="00EC5603" w:rsidP="00EC5603">
      <w:r w:rsidRPr="00EC5603">
        <w:t xml:space="preserve">    not </w:t>
      </w:r>
      <w:proofErr w:type="spellStart"/>
      <w:proofErr w:type="gramStart"/>
      <w:r w:rsidRPr="00EC5603">
        <w:t>oneIsPilot</w:t>
      </w:r>
      <w:proofErr w:type="spellEnd"/>
      <w:r w:rsidRPr="00EC5603">
        <w:t>(</w:t>
      </w:r>
      <w:proofErr w:type="gramEnd"/>
      <w:r w:rsidRPr="00EC5603">
        <w:t>Vessel1, Vessel2),</w:t>
      </w:r>
    </w:p>
    <w:p w14:paraId="480FF09A" w14:textId="77777777" w:rsidR="00EC5603" w:rsidRPr="00EC5603" w:rsidRDefault="00EC5603" w:rsidP="00EC5603">
      <w:r w:rsidRPr="00EC5603">
        <w:t>    </w:t>
      </w:r>
      <w:proofErr w:type="spellStart"/>
      <w:r w:rsidRPr="00EC5603">
        <w:t>holdsFor</w:t>
      </w:r>
      <w:proofErr w:type="spellEnd"/>
      <w:r w:rsidRPr="00EC5603">
        <w:t>(</w:t>
      </w:r>
      <w:proofErr w:type="spellStart"/>
      <w:proofErr w:type="gramStart"/>
      <w:r w:rsidRPr="00EC5603">
        <w:t>lowSpeed</w:t>
      </w:r>
      <w:proofErr w:type="spellEnd"/>
      <w:r w:rsidRPr="00EC5603">
        <w:t>(</w:t>
      </w:r>
      <w:proofErr w:type="gramEnd"/>
      <w:r w:rsidRPr="00EC5603">
        <w:t>Vessel</w:t>
      </w:r>
      <w:proofErr w:type="gramStart"/>
      <w:r w:rsidRPr="00EC5603">
        <w:t>1)=</w:t>
      </w:r>
      <w:proofErr w:type="gramEnd"/>
      <w:r w:rsidRPr="00EC5603">
        <w:t>true, Il1),</w:t>
      </w:r>
    </w:p>
    <w:p w14:paraId="268E25F4" w14:textId="77777777" w:rsidR="00EC5603" w:rsidRPr="00EC5603" w:rsidRDefault="00EC5603" w:rsidP="00EC5603">
      <w:r w:rsidRPr="00EC5603">
        <w:t>    </w:t>
      </w:r>
      <w:proofErr w:type="spellStart"/>
      <w:r w:rsidRPr="00EC5603">
        <w:t>holdsFor</w:t>
      </w:r>
      <w:proofErr w:type="spellEnd"/>
      <w:r w:rsidRPr="00EC5603">
        <w:t>(</w:t>
      </w:r>
      <w:proofErr w:type="spellStart"/>
      <w:proofErr w:type="gramStart"/>
      <w:r w:rsidRPr="00EC5603">
        <w:t>lowSpeed</w:t>
      </w:r>
      <w:proofErr w:type="spellEnd"/>
      <w:r w:rsidRPr="00EC5603">
        <w:t>(</w:t>
      </w:r>
      <w:proofErr w:type="gramEnd"/>
      <w:r w:rsidRPr="00EC5603">
        <w:t>Vessel</w:t>
      </w:r>
      <w:proofErr w:type="gramStart"/>
      <w:r w:rsidRPr="00EC5603">
        <w:t>2)=</w:t>
      </w:r>
      <w:proofErr w:type="gramEnd"/>
      <w:r w:rsidRPr="00EC5603">
        <w:t>true, Il2),</w:t>
      </w:r>
    </w:p>
    <w:p w14:paraId="3652CB99" w14:textId="77777777" w:rsidR="00EC5603" w:rsidRPr="00EC5603" w:rsidRDefault="00EC5603" w:rsidP="00EC5603">
      <w:r w:rsidRPr="00EC5603">
        <w:t>    </w:t>
      </w:r>
      <w:proofErr w:type="spellStart"/>
      <w:r w:rsidRPr="00EC5603">
        <w:t>holdsFor</w:t>
      </w:r>
      <w:proofErr w:type="spellEnd"/>
      <w:r w:rsidRPr="00EC5603">
        <w:t>(</w:t>
      </w:r>
      <w:proofErr w:type="gramStart"/>
      <w:r w:rsidRPr="00EC5603">
        <w:t>stopped(</w:t>
      </w:r>
      <w:proofErr w:type="gramEnd"/>
      <w:r w:rsidRPr="00EC5603">
        <w:t>Vessel</w:t>
      </w:r>
      <w:proofErr w:type="gramStart"/>
      <w:r w:rsidRPr="00EC5603">
        <w:t>1)=</w:t>
      </w:r>
      <w:proofErr w:type="spellStart"/>
      <w:proofErr w:type="gramEnd"/>
      <w:r w:rsidRPr="00EC5603">
        <w:t>farFromPorts</w:t>
      </w:r>
      <w:proofErr w:type="spellEnd"/>
      <w:r w:rsidRPr="00EC5603">
        <w:t>, Is1),</w:t>
      </w:r>
    </w:p>
    <w:p w14:paraId="21596AC6" w14:textId="77777777" w:rsidR="00EC5603" w:rsidRPr="00EC5603" w:rsidRDefault="00EC5603" w:rsidP="00EC5603">
      <w:r w:rsidRPr="00EC5603">
        <w:t>    </w:t>
      </w:r>
      <w:proofErr w:type="spellStart"/>
      <w:r w:rsidRPr="00EC5603">
        <w:t>holdsFor</w:t>
      </w:r>
      <w:proofErr w:type="spellEnd"/>
      <w:r w:rsidRPr="00EC5603">
        <w:t>(</w:t>
      </w:r>
      <w:proofErr w:type="gramStart"/>
      <w:r w:rsidRPr="00EC5603">
        <w:t>stopped(</w:t>
      </w:r>
      <w:proofErr w:type="gramEnd"/>
      <w:r w:rsidRPr="00EC5603">
        <w:t>Vessel</w:t>
      </w:r>
      <w:proofErr w:type="gramStart"/>
      <w:r w:rsidRPr="00EC5603">
        <w:t>2)=</w:t>
      </w:r>
      <w:proofErr w:type="spellStart"/>
      <w:proofErr w:type="gramEnd"/>
      <w:r w:rsidRPr="00EC5603">
        <w:t>farFromPorts</w:t>
      </w:r>
      <w:proofErr w:type="spellEnd"/>
      <w:r w:rsidRPr="00EC5603">
        <w:t>, Is2),</w:t>
      </w:r>
    </w:p>
    <w:p w14:paraId="7E61FEA0" w14:textId="77777777" w:rsidR="00EC5603" w:rsidRPr="00EC5603" w:rsidRDefault="00EC5603" w:rsidP="00EC5603">
      <w:r w:rsidRPr="00EC5603">
        <w:t>    </w:t>
      </w:r>
      <w:proofErr w:type="spellStart"/>
      <w:r w:rsidRPr="00EC5603">
        <w:t>union_</w:t>
      </w:r>
      <w:proofErr w:type="gramStart"/>
      <w:r w:rsidRPr="00EC5603">
        <w:t>all</w:t>
      </w:r>
      <w:proofErr w:type="spellEnd"/>
      <w:r w:rsidRPr="00EC5603">
        <w:t>(</w:t>
      </w:r>
      <w:proofErr w:type="gramEnd"/>
      <w:r w:rsidRPr="00EC5603">
        <w:t>[Il1, Is1], I1b),</w:t>
      </w:r>
    </w:p>
    <w:p w14:paraId="10723205" w14:textId="77777777" w:rsidR="00EC5603" w:rsidRPr="00EC5603" w:rsidRDefault="00EC5603" w:rsidP="00EC5603">
      <w:r w:rsidRPr="00EC5603">
        <w:t>    </w:t>
      </w:r>
      <w:proofErr w:type="spellStart"/>
      <w:r w:rsidRPr="00EC5603">
        <w:t>union_</w:t>
      </w:r>
      <w:proofErr w:type="gramStart"/>
      <w:r w:rsidRPr="00EC5603">
        <w:t>all</w:t>
      </w:r>
      <w:proofErr w:type="spellEnd"/>
      <w:r w:rsidRPr="00EC5603">
        <w:t>(</w:t>
      </w:r>
      <w:proofErr w:type="gramEnd"/>
      <w:r w:rsidRPr="00EC5603">
        <w:t>[Il2, Is2], I2b),</w:t>
      </w:r>
    </w:p>
    <w:p w14:paraId="07F5A0E4" w14:textId="77777777" w:rsidR="00EC5603" w:rsidRPr="00EC5603" w:rsidRDefault="00EC5603" w:rsidP="00EC5603">
      <w:r w:rsidRPr="00EC5603">
        <w:t>    </w:t>
      </w:r>
      <w:proofErr w:type="spellStart"/>
      <w:r w:rsidRPr="00EC5603">
        <w:t>intersect_</w:t>
      </w:r>
      <w:proofErr w:type="gramStart"/>
      <w:r w:rsidRPr="00EC5603">
        <w:t>all</w:t>
      </w:r>
      <w:proofErr w:type="spellEnd"/>
      <w:r w:rsidRPr="00EC5603">
        <w:t>(</w:t>
      </w:r>
      <w:proofErr w:type="gramEnd"/>
      <w:r w:rsidRPr="00EC5603">
        <w:t>[I1b, I2b, Ip], If), If\</w:t>
      </w:r>
      <w:proofErr w:type="gramStart"/>
      <w:r w:rsidRPr="00EC5603">
        <w:t>=[</w:t>
      </w:r>
      <w:proofErr w:type="gramEnd"/>
      <w:r w:rsidRPr="00EC5603">
        <w:t>],</w:t>
      </w:r>
    </w:p>
    <w:p w14:paraId="752A11B5" w14:textId="77777777" w:rsidR="00EC5603" w:rsidRPr="00EC5603" w:rsidRDefault="00EC5603" w:rsidP="00EC5603">
      <w:r w:rsidRPr="00EC5603">
        <w:t>    </w:t>
      </w:r>
      <w:proofErr w:type="spellStart"/>
      <w:proofErr w:type="gramStart"/>
      <w:r w:rsidRPr="00EC5603">
        <w:t>holdsFor</w:t>
      </w:r>
      <w:proofErr w:type="spellEnd"/>
      <w:r w:rsidRPr="00EC5603">
        <w:t>(</w:t>
      </w:r>
      <w:proofErr w:type="spellStart"/>
      <w:r w:rsidRPr="00EC5603">
        <w:t>withinArea</w:t>
      </w:r>
      <w:proofErr w:type="spellEnd"/>
      <w:r w:rsidRPr="00EC5603">
        <w:t>(</w:t>
      </w:r>
      <w:proofErr w:type="gramEnd"/>
      <w:r w:rsidRPr="00EC5603">
        <w:t xml:space="preserve">Vessel1, </w:t>
      </w:r>
      <w:proofErr w:type="spellStart"/>
      <w:proofErr w:type="gramStart"/>
      <w:r w:rsidRPr="00EC5603">
        <w:t>nearPorts</w:t>
      </w:r>
      <w:proofErr w:type="spellEnd"/>
      <w:r w:rsidRPr="00EC5603">
        <w:t>)=</w:t>
      </w:r>
      <w:proofErr w:type="gramEnd"/>
      <w:r w:rsidRPr="00EC5603">
        <w:t>true, Iw1),</w:t>
      </w:r>
    </w:p>
    <w:p w14:paraId="69F64683" w14:textId="77777777" w:rsidR="00EC5603" w:rsidRPr="00EC5603" w:rsidRDefault="00EC5603" w:rsidP="00EC5603">
      <w:r w:rsidRPr="00EC5603">
        <w:lastRenderedPageBreak/>
        <w:t>    </w:t>
      </w:r>
      <w:proofErr w:type="spellStart"/>
      <w:proofErr w:type="gramStart"/>
      <w:r w:rsidRPr="00EC5603">
        <w:t>holdsFor</w:t>
      </w:r>
      <w:proofErr w:type="spellEnd"/>
      <w:r w:rsidRPr="00EC5603">
        <w:t>(</w:t>
      </w:r>
      <w:proofErr w:type="spellStart"/>
      <w:r w:rsidRPr="00EC5603">
        <w:t>withinArea</w:t>
      </w:r>
      <w:proofErr w:type="spellEnd"/>
      <w:r w:rsidRPr="00EC5603">
        <w:t>(</w:t>
      </w:r>
      <w:proofErr w:type="gramEnd"/>
      <w:r w:rsidRPr="00EC5603">
        <w:t xml:space="preserve">Vessel2, </w:t>
      </w:r>
      <w:proofErr w:type="spellStart"/>
      <w:proofErr w:type="gramStart"/>
      <w:r w:rsidRPr="00EC5603">
        <w:t>nearPorts</w:t>
      </w:r>
      <w:proofErr w:type="spellEnd"/>
      <w:r w:rsidRPr="00EC5603">
        <w:t>)=</w:t>
      </w:r>
      <w:proofErr w:type="gramEnd"/>
      <w:r w:rsidRPr="00EC5603">
        <w:t>true, Iw2),</w:t>
      </w:r>
    </w:p>
    <w:p w14:paraId="27FBEFE0" w14:textId="77777777" w:rsidR="00EC5603" w:rsidRPr="00EC5603" w:rsidRDefault="00EC5603" w:rsidP="00EC5603">
      <w:r w:rsidRPr="00EC5603">
        <w:t>    </w:t>
      </w:r>
      <w:proofErr w:type="spellStart"/>
      <w:proofErr w:type="gramStart"/>
      <w:r w:rsidRPr="00EC5603">
        <w:t>holdsFor</w:t>
      </w:r>
      <w:proofErr w:type="spellEnd"/>
      <w:r w:rsidRPr="00EC5603">
        <w:t>(</w:t>
      </w:r>
      <w:proofErr w:type="spellStart"/>
      <w:r w:rsidRPr="00EC5603">
        <w:t>withinArea</w:t>
      </w:r>
      <w:proofErr w:type="spellEnd"/>
      <w:r w:rsidRPr="00EC5603">
        <w:t>(</w:t>
      </w:r>
      <w:proofErr w:type="gramEnd"/>
      <w:r w:rsidRPr="00EC5603">
        <w:t xml:space="preserve">Vessel1, </w:t>
      </w:r>
      <w:proofErr w:type="spellStart"/>
      <w:proofErr w:type="gramStart"/>
      <w:r w:rsidRPr="00EC5603">
        <w:t>nearCoast</w:t>
      </w:r>
      <w:proofErr w:type="spellEnd"/>
      <w:r w:rsidRPr="00EC5603">
        <w:t>)=</w:t>
      </w:r>
      <w:proofErr w:type="gramEnd"/>
      <w:r w:rsidRPr="00EC5603">
        <w:t>true, Iw3),</w:t>
      </w:r>
    </w:p>
    <w:p w14:paraId="072E2784" w14:textId="77777777" w:rsidR="00EC5603" w:rsidRPr="00EC5603" w:rsidRDefault="00EC5603" w:rsidP="00EC5603">
      <w:r w:rsidRPr="00EC5603">
        <w:t>    </w:t>
      </w:r>
      <w:proofErr w:type="spellStart"/>
      <w:proofErr w:type="gramStart"/>
      <w:r w:rsidRPr="00EC5603">
        <w:t>holdsFor</w:t>
      </w:r>
      <w:proofErr w:type="spellEnd"/>
      <w:r w:rsidRPr="00EC5603">
        <w:t>(</w:t>
      </w:r>
      <w:proofErr w:type="spellStart"/>
      <w:r w:rsidRPr="00EC5603">
        <w:t>withinArea</w:t>
      </w:r>
      <w:proofErr w:type="spellEnd"/>
      <w:r w:rsidRPr="00EC5603">
        <w:t>(</w:t>
      </w:r>
      <w:proofErr w:type="gramEnd"/>
      <w:r w:rsidRPr="00EC5603">
        <w:t xml:space="preserve">Vessel2, </w:t>
      </w:r>
      <w:proofErr w:type="spellStart"/>
      <w:proofErr w:type="gramStart"/>
      <w:r w:rsidRPr="00EC5603">
        <w:t>nearCoast</w:t>
      </w:r>
      <w:proofErr w:type="spellEnd"/>
      <w:r w:rsidRPr="00EC5603">
        <w:t>)=</w:t>
      </w:r>
      <w:proofErr w:type="gramEnd"/>
      <w:r w:rsidRPr="00EC5603">
        <w:t>true, Iw4),</w:t>
      </w:r>
    </w:p>
    <w:p w14:paraId="10AE9CD7" w14:textId="77777777" w:rsidR="00EC5603" w:rsidRPr="00EC5603" w:rsidRDefault="00EC5603" w:rsidP="00EC5603">
      <w:r w:rsidRPr="00EC5603">
        <w:t>    </w:t>
      </w:r>
      <w:proofErr w:type="spellStart"/>
      <w:r w:rsidRPr="00EC5603">
        <w:t>relative_complement_</w:t>
      </w:r>
      <w:proofErr w:type="gramStart"/>
      <w:r w:rsidRPr="00EC5603">
        <w:t>all</w:t>
      </w:r>
      <w:proofErr w:type="spellEnd"/>
      <w:r w:rsidRPr="00EC5603">
        <w:t>(If,[</w:t>
      </w:r>
      <w:proofErr w:type="gramEnd"/>
      <w:r w:rsidRPr="00EC5603">
        <w:t xml:space="preserve">Iw1, Iw2, Iw3, Iw4], </w:t>
      </w:r>
      <w:proofErr w:type="spellStart"/>
      <w:r w:rsidRPr="00EC5603">
        <w:t>Ii</w:t>
      </w:r>
      <w:proofErr w:type="spellEnd"/>
      <w:r w:rsidRPr="00EC5603">
        <w:t>),</w:t>
      </w:r>
    </w:p>
    <w:p w14:paraId="15C3AC30" w14:textId="77777777" w:rsidR="00EC5603" w:rsidRPr="00EC5603" w:rsidRDefault="00EC5603" w:rsidP="00EC5603">
      <w:r w:rsidRPr="00EC5603">
        <w:t>    </w:t>
      </w:r>
      <w:proofErr w:type="gramStart"/>
      <w:r w:rsidRPr="00EC5603">
        <w:t>thresholds(</w:t>
      </w:r>
      <w:proofErr w:type="spellStart"/>
      <w:proofErr w:type="gramEnd"/>
      <w:r w:rsidRPr="00EC5603">
        <w:t>rendezvousTime</w:t>
      </w:r>
      <w:proofErr w:type="spellEnd"/>
      <w:r w:rsidRPr="00EC5603">
        <w:t xml:space="preserve">, </w:t>
      </w:r>
      <w:proofErr w:type="spellStart"/>
      <w:r w:rsidRPr="00EC5603">
        <w:t>RendezvousTime</w:t>
      </w:r>
      <w:proofErr w:type="spellEnd"/>
      <w:r w:rsidRPr="00EC5603">
        <w:t>),</w:t>
      </w:r>
    </w:p>
    <w:p w14:paraId="0EB17D3D" w14:textId="77777777" w:rsidR="00EC5603" w:rsidRPr="00EC5603" w:rsidRDefault="00EC5603" w:rsidP="00EC5603">
      <w:r w:rsidRPr="00EC5603">
        <w:t>    </w:t>
      </w:r>
      <w:proofErr w:type="spellStart"/>
      <w:proofErr w:type="gramStart"/>
      <w:r w:rsidRPr="00EC5603">
        <w:t>intDurGreater</w:t>
      </w:r>
      <w:proofErr w:type="spellEnd"/>
      <w:r w:rsidRPr="00EC5603">
        <w:t>(</w:t>
      </w:r>
      <w:proofErr w:type="spellStart"/>
      <w:proofErr w:type="gramEnd"/>
      <w:r w:rsidRPr="00EC5603">
        <w:t>Ii</w:t>
      </w:r>
      <w:proofErr w:type="spellEnd"/>
      <w:r w:rsidRPr="00EC5603">
        <w:t xml:space="preserve">, </w:t>
      </w:r>
      <w:proofErr w:type="spellStart"/>
      <w:r w:rsidRPr="00EC5603">
        <w:t>RendezvousTime</w:t>
      </w:r>
      <w:proofErr w:type="spellEnd"/>
      <w:r w:rsidRPr="00EC5603">
        <w:t>, I).</w:t>
      </w:r>
    </w:p>
    <w:p w14:paraId="4A1E51CB" w14:textId="77777777" w:rsidR="00EC5603" w:rsidRPr="00EC5603" w:rsidRDefault="00EC5603" w:rsidP="00EC5603"/>
    <w:p w14:paraId="0834C146" w14:textId="77777777" w:rsidR="00EC5603" w:rsidRPr="00EC5603" w:rsidRDefault="00EC5603" w:rsidP="00B94F2A">
      <w:pPr>
        <w:pStyle w:val="Heading3"/>
      </w:pPr>
      <w:r w:rsidRPr="00EC5603">
        <w:t>Prompt MSA:</w:t>
      </w:r>
    </w:p>
    <w:p w14:paraId="6AE75CD0" w14:textId="77777777" w:rsidR="00EC5603" w:rsidRPr="00EC5603" w:rsidRDefault="00EC5603" w:rsidP="00EC5603">
      <w:r w:rsidRPr="00EC5603">
        <w:t xml:space="preserve">Now, we will start with the generation of </w:t>
      </w:r>
      <w:proofErr w:type="gramStart"/>
      <w:r w:rsidRPr="00EC5603">
        <w:t>the composite</w:t>
      </w:r>
      <w:proofErr w:type="gramEnd"/>
      <w:r w:rsidRPr="00EC5603">
        <w:t xml:space="preserve"> activity definitions for maritime situational awareness (MSA). First, we will present the events and input </w:t>
      </w:r>
      <w:proofErr w:type="spellStart"/>
      <w:r w:rsidRPr="00EC5603">
        <w:t>fluents</w:t>
      </w:r>
      <w:proofErr w:type="spellEnd"/>
      <w:r w:rsidRPr="00EC5603">
        <w:t xml:space="preserve">. Second, we will present the predicates expressing </w:t>
      </w:r>
      <w:proofErr w:type="gramStart"/>
      <w:r w:rsidRPr="00EC5603">
        <w:t>the background</w:t>
      </w:r>
      <w:proofErr w:type="gramEnd"/>
      <w:r w:rsidRPr="00EC5603">
        <w:t xml:space="preserve"> knowledge. Third, we will </w:t>
      </w:r>
      <w:proofErr w:type="gramStart"/>
      <w:r w:rsidRPr="00EC5603">
        <w:t>provide  the</w:t>
      </w:r>
      <w:proofErr w:type="gramEnd"/>
      <w:r w:rsidRPr="00EC5603">
        <w:t xml:space="preserve"> composite activity definitions in natural language and ask for their specification in the language of RTEC. </w:t>
      </w:r>
    </w:p>
    <w:p w14:paraId="48E09538" w14:textId="77777777" w:rsidR="00EC5603" w:rsidRPr="00EC5603" w:rsidRDefault="00EC5603" w:rsidP="00EC5603"/>
    <w:p w14:paraId="6AC95058" w14:textId="77777777" w:rsidR="00EC5603" w:rsidRPr="00EC5603" w:rsidRDefault="00EC5603" w:rsidP="00B94F2A">
      <w:pPr>
        <w:pStyle w:val="Heading3"/>
      </w:pPr>
      <w:r w:rsidRPr="00EC5603">
        <w:t>Prompt MSA-Events:</w:t>
      </w:r>
    </w:p>
    <w:p w14:paraId="481C395A" w14:textId="77777777" w:rsidR="00EC5603" w:rsidRPr="00EC5603" w:rsidRDefault="00EC5603" w:rsidP="00EC5603">
      <w:r w:rsidRPr="00EC5603">
        <w:t>In addition to the built-in events of RTEC, you may use the following MSA events:</w:t>
      </w:r>
    </w:p>
    <w:p w14:paraId="7DD1156C" w14:textId="77777777" w:rsidR="00EC5603" w:rsidRPr="00EC5603" w:rsidRDefault="00EC5603" w:rsidP="00EC5603"/>
    <w:p w14:paraId="592FC75F" w14:textId="77777777" w:rsidR="00EC5603" w:rsidRPr="00EC5603" w:rsidRDefault="00EC5603" w:rsidP="00EC5603">
      <w:r w:rsidRPr="00EC5603">
        <w:t xml:space="preserve">MSA - Event 1: </w:t>
      </w:r>
      <w:proofErr w:type="spellStart"/>
      <w:r w:rsidRPr="00EC5603">
        <w:t>change_in_speed_</w:t>
      </w:r>
      <w:proofErr w:type="gramStart"/>
      <w:r w:rsidRPr="00EC5603">
        <w:t>start</w:t>
      </w:r>
      <w:proofErr w:type="spellEnd"/>
      <w:r w:rsidRPr="00EC5603">
        <w:t>(</w:t>
      </w:r>
      <w:proofErr w:type="gramEnd"/>
      <w:r w:rsidRPr="00EC5603">
        <w:t>Vessel)</w:t>
      </w:r>
    </w:p>
    <w:p w14:paraId="19005A29" w14:textId="77777777" w:rsidR="00EC5603" w:rsidRPr="00EC5603" w:rsidRDefault="00EC5603" w:rsidP="00EC5603">
      <w:r w:rsidRPr="00EC5603">
        <w:t>Meaning: “Vessel” started changing its speed.</w:t>
      </w:r>
    </w:p>
    <w:p w14:paraId="3D8F97C8" w14:textId="77777777" w:rsidR="00EC5603" w:rsidRPr="00EC5603" w:rsidRDefault="00EC5603" w:rsidP="00EC5603"/>
    <w:p w14:paraId="48BEB909" w14:textId="77777777" w:rsidR="00EC5603" w:rsidRPr="00EC5603" w:rsidRDefault="00EC5603" w:rsidP="00EC5603">
      <w:r w:rsidRPr="00EC5603">
        <w:t xml:space="preserve">MSA - Event 2: </w:t>
      </w:r>
      <w:proofErr w:type="spellStart"/>
      <w:r w:rsidRPr="00EC5603">
        <w:t>change_in_speed_</w:t>
      </w:r>
      <w:proofErr w:type="gramStart"/>
      <w:r w:rsidRPr="00EC5603">
        <w:t>end</w:t>
      </w:r>
      <w:proofErr w:type="spellEnd"/>
      <w:r w:rsidRPr="00EC5603">
        <w:t>(</w:t>
      </w:r>
      <w:proofErr w:type="gramEnd"/>
      <w:r w:rsidRPr="00EC5603">
        <w:t>Vessel)</w:t>
      </w:r>
    </w:p>
    <w:p w14:paraId="57CD5EE4" w14:textId="77777777" w:rsidR="00EC5603" w:rsidRPr="00EC5603" w:rsidRDefault="00EC5603" w:rsidP="00EC5603">
      <w:r w:rsidRPr="00EC5603">
        <w:t>Meaning: “Vessel” stopped changing its speed.</w:t>
      </w:r>
    </w:p>
    <w:p w14:paraId="7CBE3BBF" w14:textId="77777777" w:rsidR="00EC5603" w:rsidRPr="00EC5603" w:rsidRDefault="00EC5603" w:rsidP="00EC5603"/>
    <w:p w14:paraId="2907164F" w14:textId="77777777" w:rsidR="00EC5603" w:rsidRPr="00EC5603" w:rsidRDefault="00EC5603" w:rsidP="00EC5603">
      <w:r w:rsidRPr="00EC5603">
        <w:t xml:space="preserve">MSA - Event 3: </w:t>
      </w:r>
      <w:proofErr w:type="spellStart"/>
      <w:r w:rsidRPr="00EC5603">
        <w:t>change_in_</w:t>
      </w:r>
      <w:proofErr w:type="gramStart"/>
      <w:r w:rsidRPr="00EC5603">
        <w:t>heading</w:t>
      </w:r>
      <w:proofErr w:type="spellEnd"/>
      <w:r w:rsidRPr="00EC5603">
        <w:t>(</w:t>
      </w:r>
      <w:proofErr w:type="gramEnd"/>
      <w:r w:rsidRPr="00EC5603">
        <w:t>Vessel)</w:t>
      </w:r>
    </w:p>
    <w:p w14:paraId="0FEF9B5C" w14:textId="77777777" w:rsidR="00EC5603" w:rsidRPr="00EC5603" w:rsidRDefault="00EC5603" w:rsidP="00EC5603">
      <w:r w:rsidRPr="00EC5603">
        <w:t>Meaning: “Vessel” changed its heading.</w:t>
      </w:r>
    </w:p>
    <w:p w14:paraId="7627D6E9" w14:textId="77777777" w:rsidR="00EC5603" w:rsidRPr="00EC5603" w:rsidRDefault="00EC5603" w:rsidP="00EC5603"/>
    <w:p w14:paraId="716C9537" w14:textId="77777777" w:rsidR="00EC5603" w:rsidRPr="00EC5603" w:rsidRDefault="00EC5603" w:rsidP="00EC5603">
      <w:r w:rsidRPr="00EC5603">
        <w:t xml:space="preserve">MSA - Event 4: </w:t>
      </w:r>
      <w:proofErr w:type="spellStart"/>
      <w:r w:rsidRPr="00EC5603">
        <w:t>stop_</w:t>
      </w:r>
      <w:proofErr w:type="gramStart"/>
      <w:r w:rsidRPr="00EC5603">
        <w:t>start</w:t>
      </w:r>
      <w:proofErr w:type="spellEnd"/>
      <w:r w:rsidRPr="00EC5603">
        <w:t>(</w:t>
      </w:r>
      <w:proofErr w:type="gramEnd"/>
      <w:r w:rsidRPr="00EC5603">
        <w:t>Vessel)</w:t>
      </w:r>
    </w:p>
    <w:p w14:paraId="6DA54076" w14:textId="77777777" w:rsidR="00EC5603" w:rsidRPr="00EC5603" w:rsidRDefault="00EC5603" w:rsidP="00EC5603">
      <w:r w:rsidRPr="00EC5603">
        <w:lastRenderedPageBreak/>
        <w:t>Meaning: “Vessel” started being idle.</w:t>
      </w:r>
    </w:p>
    <w:p w14:paraId="77A6D4D7" w14:textId="77777777" w:rsidR="00EC5603" w:rsidRPr="00EC5603" w:rsidRDefault="00EC5603" w:rsidP="00EC5603"/>
    <w:p w14:paraId="5640448D" w14:textId="77777777" w:rsidR="00EC5603" w:rsidRPr="00EC5603" w:rsidRDefault="00EC5603" w:rsidP="00EC5603">
      <w:r w:rsidRPr="00EC5603">
        <w:t xml:space="preserve">MSA - Event 5: </w:t>
      </w:r>
      <w:proofErr w:type="spellStart"/>
      <w:r w:rsidRPr="00EC5603">
        <w:t>stop_</w:t>
      </w:r>
      <w:proofErr w:type="gramStart"/>
      <w:r w:rsidRPr="00EC5603">
        <w:t>end</w:t>
      </w:r>
      <w:proofErr w:type="spellEnd"/>
      <w:r w:rsidRPr="00EC5603">
        <w:t>(</w:t>
      </w:r>
      <w:proofErr w:type="gramEnd"/>
      <w:r w:rsidRPr="00EC5603">
        <w:t>Vessel)</w:t>
      </w:r>
    </w:p>
    <w:p w14:paraId="7A92A638" w14:textId="77777777" w:rsidR="00EC5603" w:rsidRPr="00EC5603" w:rsidRDefault="00EC5603" w:rsidP="00EC5603">
      <w:r w:rsidRPr="00EC5603">
        <w:t>Meaning: “Vessel” stopped being idle.</w:t>
      </w:r>
    </w:p>
    <w:p w14:paraId="66FF99BE" w14:textId="77777777" w:rsidR="00EC5603" w:rsidRPr="00EC5603" w:rsidRDefault="00EC5603" w:rsidP="00EC5603"/>
    <w:p w14:paraId="76BA0156" w14:textId="77777777" w:rsidR="00EC5603" w:rsidRPr="00EC5603" w:rsidRDefault="00EC5603" w:rsidP="00EC5603">
      <w:r w:rsidRPr="00EC5603">
        <w:t xml:space="preserve">MSA - Event 6: </w:t>
      </w:r>
      <w:proofErr w:type="spellStart"/>
      <w:r w:rsidRPr="00EC5603">
        <w:t>slow_motion_</w:t>
      </w:r>
      <w:proofErr w:type="gramStart"/>
      <w:r w:rsidRPr="00EC5603">
        <w:t>start</w:t>
      </w:r>
      <w:proofErr w:type="spellEnd"/>
      <w:r w:rsidRPr="00EC5603">
        <w:t>(</w:t>
      </w:r>
      <w:proofErr w:type="gramEnd"/>
      <w:r w:rsidRPr="00EC5603">
        <w:t>Vessel)</w:t>
      </w:r>
    </w:p>
    <w:p w14:paraId="58D22EFC" w14:textId="77777777" w:rsidR="00EC5603" w:rsidRPr="00EC5603" w:rsidRDefault="00EC5603" w:rsidP="00EC5603">
      <w:r w:rsidRPr="00EC5603">
        <w:t>Meaning: “Vessel” started moving at a low speed.</w:t>
      </w:r>
    </w:p>
    <w:p w14:paraId="1261655F" w14:textId="77777777" w:rsidR="00EC5603" w:rsidRPr="00EC5603" w:rsidRDefault="00EC5603" w:rsidP="00EC5603"/>
    <w:p w14:paraId="3D7AAF99" w14:textId="77777777" w:rsidR="00EC5603" w:rsidRPr="00EC5603" w:rsidRDefault="00EC5603" w:rsidP="00EC5603">
      <w:r w:rsidRPr="00EC5603">
        <w:t xml:space="preserve">MSA - Event 7: </w:t>
      </w:r>
      <w:proofErr w:type="spellStart"/>
      <w:r w:rsidRPr="00EC5603">
        <w:t>slow_motion_</w:t>
      </w:r>
      <w:proofErr w:type="gramStart"/>
      <w:r w:rsidRPr="00EC5603">
        <w:t>end</w:t>
      </w:r>
      <w:proofErr w:type="spellEnd"/>
      <w:r w:rsidRPr="00EC5603">
        <w:t>(</w:t>
      </w:r>
      <w:proofErr w:type="gramEnd"/>
      <w:r w:rsidRPr="00EC5603">
        <w:t>Vessel)</w:t>
      </w:r>
    </w:p>
    <w:p w14:paraId="26AF625E" w14:textId="77777777" w:rsidR="00EC5603" w:rsidRPr="00EC5603" w:rsidRDefault="00EC5603" w:rsidP="00EC5603">
      <w:r w:rsidRPr="00EC5603">
        <w:t>Meaning: “Vessel” stopped moving at a low speed.</w:t>
      </w:r>
    </w:p>
    <w:p w14:paraId="315D6533" w14:textId="77777777" w:rsidR="00EC5603" w:rsidRPr="00EC5603" w:rsidRDefault="00EC5603" w:rsidP="00EC5603"/>
    <w:p w14:paraId="67002014" w14:textId="77777777" w:rsidR="00EC5603" w:rsidRPr="00EC5603" w:rsidRDefault="00EC5603" w:rsidP="00EC5603">
      <w:r w:rsidRPr="00EC5603">
        <w:t xml:space="preserve">MSA - Event 8: </w:t>
      </w:r>
      <w:proofErr w:type="spellStart"/>
      <w:r w:rsidRPr="00EC5603">
        <w:t>gap_</w:t>
      </w:r>
      <w:proofErr w:type="gramStart"/>
      <w:r w:rsidRPr="00EC5603">
        <w:t>start</w:t>
      </w:r>
      <w:proofErr w:type="spellEnd"/>
      <w:r w:rsidRPr="00EC5603">
        <w:t>(</w:t>
      </w:r>
      <w:proofErr w:type="gramEnd"/>
      <w:r w:rsidRPr="00EC5603">
        <w:t>Vessel)</w:t>
      </w:r>
    </w:p>
    <w:p w14:paraId="0ADB9535" w14:textId="77777777" w:rsidR="00EC5603" w:rsidRPr="00EC5603" w:rsidRDefault="00EC5603" w:rsidP="00EC5603">
      <w:r w:rsidRPr="00EC5603">
        <w:t>Meaning: “Vessel” stopped sending position signals.</w:t>
      </w:r>
    </w:p>
    <w:p w14:paraId="24F7C1FC" w14:textId="77777777" w:rsidR="00EC5603" w:rsidRPr="00EC5603" w:rsidRDefault="00EC5603" w:rsidP="00EC5603"/>
    <w:p w14:paraId="4FD9AF12" w14:textId="77777777" w:rsidR="00EC5603" w:rsidRPr="00EC5603" w:rsidRDefault="00EC5603" w:rsidP="00EC5603">
      <w:r w:rsidRPr="00EC5603">
        <w:t xml:space="preserve">MSA - Event 9: </w:t>
      </w:r>
      <w:proofErr w:type="spellStart"/>
      <w:r w:rsidRPr="00EC5603">
        <w:t>gap_</w:t>
      </w:r>
      <w:proofErr w:type="gramStart"/>
      <w:r w:rsidRPr="00EC5603">
        <w:t>end</w:t>
      </w:r>
      <w:proofErr w:type="spellEnd"/>
      <w:r w:rsidRPr="00EC5603">
        <w:t>(</w:t>
      </w:r>
      <w:proofErr w:type="gramEnd"/>
      <w:r w:rsidRPr="00EC5603">
        <w:t>Vessel)</w:t>
      </w:r>
    </w:p>
    <w:p w14:paraId="6D1E2D2A" w14:textId="77777777" w:rsidR="00EC5603" w:rsidRPr="00EC5603" w:rsidRDefault="00EC5603" w:rsidP="00EC5603">
      <w:r w:rsidRPr="00EC5603">
        <w:t>Meaning: “Vessel” resumed sending position signals.</w:t>
      </w:r>
    </w:p>
    <w:p w14:paraId="39B7861D" w14:textId="77777777" w:rsidR="00EC5603" w:rsidRPr="00EC5603" w:rsidRDefault="00EC5603" w:rsidP="00EC5603"/>
    <w:p w14:paraId="50A0E911" w14:textId="77777777" w:rsidR="00EC5603" w:rsidRPr="00EC5603" w:rsidRDefault="00EC5603" w:rsidP="00EC5603">
      <w:r w:rsidRPr="00EC5603">
        <w:t xml:space="preserve">MSA - Event 10: </w:t>
      </w:r>
      <w:proofErr w:type="spellStart"/>
      <w:proofErr w:type="gramStart"/>
      <w:r w:rsidRPr="00EC5603">
        <w:t>entersArea</w:t>
      </w:r>
      <w:proofErr w:type="spellEnd"/>
      <w:r w:rsidRPr="00EC5603">
        <w:t>(</w:t>
      </w:r>
      <w:proofErr w:type="spellStart"/>
      <w:r w:rsidRPr="00EC5603">
        <w:t>Vessel,AreaID</w:t>
      </w:r>
      <w:proofErr w:type="spellEnd"/>
      <w:proofErr w:type="gramEnd"/>
      <w:r w:rsidRPr="00EC5603">
        <w:t>)</w:t>
      </w:r>
    </w:p>
    <w:p w14:paraId="481A058B" w14:textId="77777777" w:rsidR="00EC5603" w:rsidRPr="00EC5603" w:rsidRDefault="00EC5603" w:rsidP="00EC5603">
      <w:r w:rsidRPr="00EC5603">
        <w:t>Meaning: “Vessel” enters an area with id “</w:t>
      </w:r>
      <w:proofErr w:type="spellStart"/>
      <w:r w:rsidRPr="00EC5603">
        <w:t>AreaID</w:t>
      </w:r>
      <w:proofErr w:type="spellEnd"/>
      <w:r w:rsidRPr="00EC5603">
        <w:t>”.</w:t>
      </w:r>
    </w:p>
    <w:p w14:paraId="29539391" w14:textId="77777777" w:rsidR="00EC5603" w:rsidRPr="00EC5603" w:rsidRDefault="00EC5603" w:rsidP="00EC5603"/>
    <w:p w14:paraId="0650F500" w14:textId="77777777" w:rsidR="00EC5603" w:rsidRPr="00EC5603" w:rsidRDefault="00EC5603" w:rsidP="00EC5603">
      <w:r w:rsidRPr="00EC5603">
        <w:t xml:space="preserve">MSA - Event 11: </w:t>
      </w:r>
      <w:proofErr w:type="spellStart"/>
      <w:proofErr w:type="gramStart"/>
      <w:r w:rsidRPr="00EC5603">
        <w:t>leavesArea</w:t>
      </w:r>
      <w:proofErr w:type="spellEnd"/>
      <w:r w:rsidRPr="00EC5603">
        <w:t>(</w:t>
      </w:r>
      <w:proofErr w:type="spellStart"/>
      <w:r w:rsidRPr="00EC5603">
        <w:t>Vessel,AreaID</w:t>
      </w:r>
      <w:proofErr w:type="spellEnd"/>
      <w:proofErr w:type="gramEnd"/>
      <w:r w:rsidRPr="00EC5603">
        <w:t>)</w:t>
      </w:r>
    </w:p>
    <w:p w14:paraId="6AD3B3E0" w14:textId="77777777" w:rsidR="00EC5603" w:rsidRPr="00EC5603" w:rsidRDefault="00EC5603" w:rsidP="00EC5603">
      <w:r w:rsidRPr="00EC5603">
        <w:t>Meaning: “Vessel” leaves an area with id “</w:t>
      </w:r>
      <w:proofErr w:type="spellStart"/>
      <w:r w:rsidRPr="00EC5603">
        <w:t>AreaID</w:t>
      </w:r>
      <w:proofErr w:type="spellEnd"/>
      <w:r w:rsidRPr="00EC5603">
        <w:t>”.</w:t>
      </w:r>
    </w:p>
    <w:p w14:paraId="56A87F07" w14:textId="77777777" w:rsidR="00EC5603" w:rsidRPr="00EC5603" w:rsidRDefault="00EC5603" w:rsidP="00EC5603"/>
    <w:p w14:paraId="191E03B1" w14:textId="77777777" w:rsidR="00EC5603" w:rsidRPr="00EC5603" w:rsidRDefault="00EC5603" w:rsidP="00EC5603">
      <w:r w:rsidRPr="00EC5603">
        <w:t xml:space="preserve">MSA - Event 12: </w:t>
      </w:r>
      <w:proofErr w:type="gramStart"/>
      <w:r w:rsidRPr="00EC5603">
        <w:t>velocity(</w:t>
      </w:r>
      <w:proofErr w:type="spellStart"/>
      <w:r w:rsidRPr="00EC5603">
        <w:t>Vessel,Speed</w:t>
      </w:r>
      <w:proofErr w:type="gramEnd"/>
      <w:r w:rsidRPr="00EC5603">
        <w:t>,</w:t>
      </w:r>
      <w:proofErr w:type="gramStart"/>
      <w:r w:rsidRPr="00EC5603">
        <w:t>CourseOverGround,TrueHeading</w:t>
      </w:r>
      <w:proofErr w:type="spellEnd"/>
      <w:proofErr w:type="gramEnd"/>
      <w:r w:rsidRPr="00EC5603">
        <w:t>)</w:t>
      </w:r>
    </w:p>
    <w:p w14:paraId="2F80501A" w14:textId="77777777" w:rsidR="00EC5603" w:rsidRPr="00EC5603" w:rsidRDefault="00EC5603" w:rsidP="00EC5603">
      <w:r w:rsidRPr="00EC5603">
        <w:t>Meaning: “Vessel” is moving with velocity “Speed”, while it is moving in the direction indicated by angle “</w:t>
      </w:r>
      <w:proofErr w:type="spellStart"/>
      <w:r w:rsidRPr="00EC5603">
        <w:t>CourseOverGround</w:t>
      </w:r>
      <w:proofErr w:type="spellEnd"/>
      <w:r w:rsidRPr="00EC5603">
        <w:t>”, and its bow is pointing in the direction indicated by angle “TrueHeading”. </w:t>
      </w:r>
    </w:p>
    <w:p w14:paraId="688DD520" w14:textId="77777777" w:rsidR="00EC5603" w:rsidRPr="00EC5603" w:rsidRDefault="00EC5603" w:rsidP="00EC5603"/>
    <w:p w14:paraId="24362B1B" w14:textId="77777777" w:rsidR="00EC5603" w:rsidRPr="00EC5603" w:rsidRDefault="00EC5603" w:rsidP="00B94F2A">
      <w:pPr>
        <w:pStyle w:val="Heading3"/>
      </w:pPr>
      <w:r w:rsidRPr="00EC5603">
        <w:t>Prompt MSA-Fluents:</w:t>
      </w:r>
    </w:p>
    <w:p w14:paraId="4D2075A9" w14:textId="77777777" w:rsidR="00EC5603" w:rsidRPr="00EC5603" w:rsidRDefault="00EC5603" w:rsidP="00EC5603">
      <w:r w:rsidRPr="00EC5603">
        <w:t xml:space="preserve">You may also use the following MSA input </w:t>
      </w:r>
      <w:proofErr w:type="gramStart"/>
      <w:r w:rsidRPr="00EC5603">
        <w:t>fluent</w:t>
      </w:r>
      <w:proofErr w:type="gramEnd"/>
      <w:r w:rsidRPr="00EC5603">
        <w:t>:</w:t>
      </w:r>
    </w:p>
    <w:p w14:paraId="714EBFD7" w14:textId="77777777" w:rsidR="00EC5603" w:rsidRPr="00EC5603" w:rsidRDefault="00EC5603" w:rsidP="00EC5603"/>
    <w:p w14:paraId="75228713" w14:textId="77777777" w:rsidR="00EC5603" w:rsidRPr="00EC5603" w:rsidRDefault="00EC5603" w:rsidP="00EC5603">
      <w:r w:rsidRPr="00EC5603">
        <w:t xml:space="preserve">MSA - Input Fluent 1: </w:t>
      </w:r>
      <w:proofErr w:type="gramStart"/>
      <w:r w:rsidRPr="00EC5603">
        <w:t>proximity(</w:t>
      </w:r>
      <w:proofErr w:type="gramEnd"/>
      <w:r w:rsidRPr="00EC5603">
        <w:t>Vessel1, Vessel2) = true</w:t>
      </w:r>
    </w:p>
    <w:p w14:paraId="48A4DA5D" w14:textId="77777777" w:rsidR="00EC5603" w:rsidRPr="00EC5603" w:rsidRDefault="00EC5603" w:rsidP="00EC5603">
      <w:r w:rsidRPr="00EC5603">
        <w:t>Meaning: “Vessel1” and “Vessel2” are close to each other.</w:t>
      </w:r>
    </w:p>
    <w:p w14:paraId="775A025D" w14:textId="77777777" w:rsidR="00EC5603" w:rsidRPr="00EC5603" w:rsidRDefault="00EC5603" w:rsidP="00EC5603"/>
    <w:p w14:paraId="5319AF28" w14:textId="77777777" w:rsidR="00EC5603" w:rsidRPr="00EC5603" w:rsidRDefault="00EC5603" w:rsidP="00B94F2A">
      <w:pPr>
        <w:pStyle w:val="Heading3"/>
      </w:pPr>
      <w:r w:rsidRPr="00EC5603">
        <w:t>Prompt MSA-BK:</w:t>
      </w:r>
    </w:p>
    <w:p w14:paraId="1B6177A9" w14:textId="77777777" w:rsidR="00EC5603" w:rsidRPr="00EC5603" w:rsidRDefault="00EC5603" w:rsidP="00EC5603">
      <w:r w:rsidRPr="00EC5603">
        <w:t>You may use a MSA background knowledge predicate named “thresholds” with two arguments. The first argument refers to the threshold type and the second one to the threshold value. Threshold values can be used to perform mathematical operations and comparisons. </w:t>
      </w:r>
    </w:p>
    <w:p w14:paraId="053857FA" w14:textId="77777777" w:rsidR="00EC5603" w:rsidRPr="00EC5603" w:rsidRDefault="00EC5603" w:rsidP="00EC5603"/>
    <w:p w14:paraId="5D93D388" w14:textId="77777777" w:rsidR="00EC5603" w:rsidRPr="00EC5603" w:rsidRDefault="00EC5603" w:rsidP="00EC5603">
      <w:r w:rsidRPr="00EC5603">
        <w:t>MSA Background Knowledge - Predicate 1: thresholds(</w:t>
      </w:r>
      <w:proofErr w:type="spellStart"/>
      <w:proofErr w:type="gramStart"/>
      <w:r w:rsidRPr="00EC5603">
        <w:t>hcNearCoastMax,HcNearCoastMax</w:t>
      </w:r>
      <w:proofErr w:type="spellEnd"/>
      <w:proofErr w:type="gramEnd"/>
      <w:r w:rsidRPr="00EC5603">
        <w:t>)</w:t>
      </w:r>
    </w:p>
    <w:p w14:paraId="0B26EDB6" w14:textId="77777777" w:rsidR="00EC5603" w:rsidRPr="00EC5603" w:rsidRDefault="00EC5603" w:rsidP="00EC5603">
      <w:r w:rsidRPr="00EC5603">
        <w:t xml:space="preserve">Meaning: The maximum sailing </w:t>
      </w:r>
      <w:proofErr w:type="gramStart"/>
      <w:r w:rsidRPr="00EC5603">
        <w:t>speed that</w:t>
      </w:r>
      <w:proofErr w:type="gramEnd"/>
      <w:r w:rsidRPr="00EC5603">
        <w:t xml:space="preserve"> is safe for a vessel to have in a coastal area. </w:t>
      </w:r>
    </w:p>
    <w:p w14:paraId="6F7A28C5" w14:textId="77777777" w:rsidR="00EC5603" w:rsidRPr="00EC5603" w:rsidRDefault="00EC5603" w:rsidP="00EC5603"/>
    <w:p w14:paraId="3C7AFC9C" w14:textId="77777777" w:rsidR="00EC5603" w:rsidRPr="00EC5603" w:rsidRDefault="00EC5603" w:rsidP="00EC5603">
      <w:r w:rsidRPr="00EC5603">
        <w:t>MSA Background Knowledge - Predicate 2: thresholds(</w:t>
      </w:r>
      <w:proofErr w:type="spellStart"/>
      <w:proofErr w:type="gramStart"/>
      <w:r w:rsidRPr="00EC5603">
        <w:t>adriftAngThr,AdriftAngThr</w:t>
      </w:r>
      <w:proofErr w:type="spellEnd"/>
      <w:proofErr w:type="gramEnd"/>
      <w:r w:rsidRPr="00EC5603">
        <w:t>)</w:t>
      </w:r>
    </w:p>
    <w:p w14:paraId="5539CE01" w14:textId="77777777" w:rsidR="00EC5603" w:rsidRPr="00EC5603" w:rsidRDefault="00EC5603" w:rsidP="00EC5603">
      <w:r w:rsidRPr="00EC5603">
        <w:t>Meaning: The maximum angle difference between the actual direction of a vessel and the direction of its bow for which we consider that the vessel is not drifting. </w:t>
      </w:r>
    </w:p>
    <w:p w14:paraId="25A0D455" w14:textId="77777777" w:rsidR="00EC5603" w:rsidRPr="00EC5603" w:rsidRDefault="00EC5603" w:rsidP="00EC5603"/>
    <w:p w14:paraId="25FE7DCC" w14:textId="77777777" w:rsidR="00EC5603" w:rsidRPr="00EC5603" w:rsidRDefault="00EC5603" w:rsidP="00EC5603">
      <w:r w:rsidRPr="00EC5603">
        <w:t>MSA Background Knowledge - Predicate 3: thresholds(</w:t>
      </w:r>
      <w:proofErr w:type="spellStart"/>
      <w:proofErr w:type="gramStart"/>
      <w:r w:rsidRPr="00EC5603">
        <w:t>aOrMTime,AOrMTime</w:t>
      </w:r>
      <w:proofErr w:type="spellEnd"/>
      <w:proofErr w:type="gramEnd"/>
      <w:r w:rsidRPr="00EC5603">
        <w:t>)</w:t>
      </w:r>
    </w:p>
    <w:p w14:paraId="2F2CC870" w14:textId="77777777" w:rsidR="00EC5603" w:rsidRPr="00EC5603" w:rsidRDefault="00EC5603" w:rsidP="00EC5603">
      <w:r w:rsidRPr="00EC5603">
        <w:t>Meaning: The maximum temporal extent during which a vessel may be idle without being considered anchored or moored. </w:t>
      </w:r>
    </w:p>
    <w:p w14:paraId="6412358B" w14:textId="77777777" w:rsidR="00EC5603" w:rsidRPr="00EC5603" w:rsidRDefault="00EC5603" w:rsidP="00EC5603"/>
    <w:p w14:paraId="299D12EE" w14:textId="77777777" w:rsidR="00EC5603" w:rsidRPr="00EC5603" w:rsidRDefault="00EC5603" w:rsidP="00EC5603">
      <w:r w:rsidRPr="00EC5603">
        <w:t>MSA Background Knowledge - Predicate 4: thresholds(</w:t>
      </w:r>
      <w:proofErr w:type="spellStart"/>
      <w:proofErr w:type="gramStart"/>
      <w:r w:rsidRPr="00EC5603">
        <w:t>trawlspeedMin,TrawlspeedMin</w:t>
      </w:r>
      <w:proofErr w:type="spellEnd"/>
      <w:proofErr w:type="gramEnd"/>
      <w:r w:rsidRPr="00EC5603">
        <w:t>)</w:t>
      </w:r>
    </w:p>
    <w:p w14:paraId="09EBEA7D" w14:textId="77777777" w:rsidR="00EC5603" w:rsidRPr="00EC5603" w:rsidRDefault="00EC5603" w:rsidP="00EC5603">
      <w:r w:rsidRPr="00EC5603">
        <w:t>Meaning: The minimum speed of a vessel engaged in a trawling activity.</w:t>
      </w:r>
    </w:p>
    <w:p w14:paraId="3A8F6F77" w14:textId="77777777" w:rsidR="00EC5603" w:rsidRPr="00EC5603" w:rsidRDefault="00EC5603" w:rsidP="00EC5603"/>
    <w:p w14:paraId="2BB3E898" w14:textId="77777777" w:rsidR="00EC5603" w:rsidRPr="00EC5603" w:rsidRDefault="00EC5603" w:rsidP="00EC5603">
      <w:r w:rsidRPr="00EC5603">
        <w:t>MSA Background Knowledge - Predicate 5: thresholds(</w:t>
      </w:r>
      <w:proofErr w:type="spellStart"/>
      <w:proofErr w:type="gramStart"/>
      <w:r w:rsidRPr="00EC5603">
        <w:t>trawlspeedMax,TrawlspeedMax</w:t>
      </w:r>
      <w:proofErr w:type="spellEnd"/>
      <w:proofErr w:type="gramEnd"/>
      <w:r w:rsidRPr="00EC5603">
        <w:t>)</w:t>
      </w:r>
    </w:p>
    <w:p w14:paraId="2FEEEA2F" w14:textId="77777777" w:rsidR="00EC5603" w:rsidRPr="00EC5603" w:rsidRDefault="00EC5603" w:rsidP="00EC5603">
      <w:r w:rsidRPr="00EC5603">
        <w:lastRenderedPageBreak/>
        <w:t>Meaning: The maximum speed of a vessel engaged in a trawling activity. </w:t>
      </w:r>
    </w:p>
    <w:p w14:paraId="7B9AD42E" w14:textId="77777777" w:rsidR="00EC5603" w:rsidRPr="00EC5603" w:rsidRDefault="00EC5603" w:rsidP="00EC5603"/>
    <w:p w14:paraId="7DCAD102" w14:textId="77777777" w:rsidR="00EC5603" w:rsidRPr="00EC5603" w:rsidRDefault="00EC5603" w:rsidP="00EC5603">
      <w:r w:rsidRPr="00EC5603">
        <w:t>MSA Background Knowledge - Predicate 6: thresholds(</w:t>
      </w:r>
      <w:proofErr w:type="spellStart"/>
      <w:proofErr w:type="gramStart"/>
      <w:r w:rsidRPr="00EC5603">
        <w:t>tuggingMin,TuggingMin</w:t>
      </w:r>
      <w:proofErr w:type="spellEnd"/>
      <w:proofErr w:type="gramEnd"/>
      <w:r w:rsidRPr="00EC5603">
        <w:t>)</w:t>
      </w:r>
    </w:p>
    <w:p w14:paraId="68C133EF" w14:textId="77777777" w:rsidR="00EC5603" w:rsidRPr="00EC5603" w:rsidRDefault="00EC5603" w:rsidP="00EC5603">
      <w:r w:rsidRPr="00EC5603">
        <w:t>Meaning: The minimum speed of a vessel engaged in a tugging operation.</w:t>
      </w:r>
    </w:p>
    <w:p w14:paraId="56F23B8D" w14:textId="77777777" w:rsidR="00EC5603" w:rsidRPr="00EC5603" w:rsidRDefault="00EC5603" w:rsidP="00EC5603"/>
    <w:p w14:paraId="25E3875C" w14:textId="77777777" w:rsidR="00EC5603" w:rsidRPr="00EC5603" w:rsidRDefault="00EC5603" w:rsidP="00EC5603">
      <w:r w:rsidRPr="00EC5603">
        <w:t>MSA Background Knowledge - Predicate 7: thresholds(</w:t>
      </w:r>
      <w:proofErr w:type="spellStart"/>
      <w:proofErr w:type="gramStart"/>
      <w:r w:rsidRPr="00EC5603">
        <w:t>tuggingMax,TuggingMax</w:t>
      </w:r>
      <w:proofErr w:type="spellEnd"/>
      <w:proofErr w:type="gramEnd"/>
      <w:r w:rsidRPr="00EC5603">
        <w:t>)</w:t>
      </w:r>
    </w:p>
    <w:p w14:paraId="24CCA6EB" w14:textId="77777777" w:rsidR="00EC5603" w:rsidRPr="00EC5603" w:rsidRDefault="00EC5603" w:rsidP="00EC5603">
      <w:r w:rsidRPr="00EC5603">
        <w:t>Meaning: The maximum speed of a vessel engaged in a tugging operation.</w:t>
      </w:r>
    </w:p>
    <w:p w14:paraId="5A2C5EAF" w14:textId="77777777" w:rsidR="00EC5603" w:rsidRPr="00EC5603" w:rsidRDefault="00EC5603" w:rsidP="00EC5603"/>
    <w:p w14:paraId="73394D31" w14:textId="77777777" w:rsidR="00EC5603" w:rsidRPr="00EC5603" w:rsidRDefault="00EC5603" w:rsidP="00EC5603">
      <w:r w:rsidRPr="00EC5603">
        <w:t>MSA Background Knowledge - Predicate 8: thresholds(</w:t>
      </w:r>
      <w:proofErr w:type="spellStart"/>
      <w:proofErr w:type="gramStart"/>
      <w:r w:rsidRPr="00EC5603">
        <w:t>tuggingTime,TuggingTime</w:t>
      </w:r>
      <w:proofErr w:type="spellEnd"/>
      <w:proofErr w:type="gramEnd"/>
      <w:r w:rsidRPr="00EC5603">
        <w:t>)</w:t>
      </w:r>
    </w:p>
    <w:p w14:paraId="78534709" w14:textId="77777777" w:rsidR="00EC5603" w:rsidRPr="00EC5603" w:rsidRDefault="00EC5603" w:rsidP="00EC5603">
      <w:r w:rsidRPr="00EC5603">
        <w:t>Meaning: The minimum duration of a tugging operation. </w:t>
      </w:r>
    </w:p>
    <w:p w14:paraId="2DD91663" w14:textId="77777777" w:rsidR="00EC5603" w:rsidRPr="00EC5603" w:rsidRDefault="00EC5603" w:rsidP="00EC5603"/>
    <w:p w14:paraId="7C3CA004" w14:textId="77777777" w:rsidR="00EC5603" w:rsidRPr="00EC5603" w:rsidRDefault="00EC5603" w:rsidP="00EC5603">
      <w:r w:rsidRPr="00EC5603">
        <w:t>MSA Background Knowledge - Predicate 9: thresholds(</w:t>
      </w:r>
      <w:proofErr w:type="spellStart"/>
      <w:proofErr w:type="gramStart"/>
      <w:r w:rsidRPr="00EC5603">
        <w:t>movingMin,MovingMin</w:t>
      </w:r>
      <w:proofErr w:type="spellEnd"/>
      <w:proofErr w:type="gramEnd"/>
      <w:r w:rsidRPr="00EC5603">
        <w:t>)</w:t>
      </w:r>
    </w:p>
    <w:p w14:paraId="3CD3A14E" w14:textId="77777777" w:rsidR="00EC5603" w:rsidRPr="00EC5603" w:rsidRDefault="00EC5603" w:rsidP="00EC5603">
      <w:r w:rsidRPr="00EC5603">
        <w:t>Meaning: The minimum speed of a moving vessel.</w:t>
      </w:r>
    </w:p>
    <w:p w14:paraId="1DDFFDE3" w14:textId="77777777" w:rsidR="00EC5603" w:rsidRPr="00EC5603" w:rsidRDefault="00EC5603" w:rsidP="00EC5603"/>
    <w:p w14:paraId="351BAB0F" w14:textId="77777777" w:rsidR="00EC5603" w:rsidRPr="00EC5603" w:rsidRDefault="00EC5603" w:rsidP="00EC5603">
      <w:r w:rsidRPr="00EC5603">
        <w:t>MSA Background Knowledge - Predicate 10: thresholds(</w:t>
      </w:r>
      <w:proofErr w:type="spellStart"/>
      <w:proofErr w:type="gramStart"/>
      <w:r w:rsidRPr="00EC5603">
        <w:t>movingMax,MovingMax</w:t>
      </w:r>
      <w:proofErr w:type="spellEnd"/>
      <w:proofErr w:type="gramEnd"/>
      <w:r w:rsidRPr="00EC5603">
        <w:t>)</w:t>
      </w:r>
    </w:p>
    <w:p w14:paraId="017E1DC5" w14:textId="77777777" w:rsidR="00EC5603" w:rsidRPr="00EC5603" w:rsidRDefault="00EC5603" w:rsidP="00EC5603">
      <w:r w:rsidRPr="00EC5603">
        <w:t>Meaning: The maximum speed of a moving vessel. </w:t>
      </w:r>
    </w:p>
    <w:p w14:paraId="5E48AE56" w14:textId="77777777" w:rsidR="00EC5603" w:rsidRPr="00EC5603" w:rsidRDefault="00EC5603" w:rsidP="00EC5603"/>
    <w:p w14:paraId="2554F3AF" w14:textId="77777777" w:rsidR="00EC5603" w:rsidRPr="00EC5603" w:rsidRDefault="00EC5603" w:rsidP="00EC5603">
      <w:r w:rsidRPr="00EC5603">
        <w:t>MSA Background Knowledge - Predicate 11: thresholds(</w:t>
      </w:r>
      <w:proofErr w:type="spellStart"/>
      <w:proofErr w:type="gramStart"/>
      <w:r w:rsidRPr="00EC5603">
        <w:t>sarMinSpeed,SarMinSpeed</w:t>
      </w:r>
      <w:proofErr w:type="spellEnd"/>
      <w:proofErr w:type="gramEnd"/>
      <w:r w:rsidRPr="00EC5603">
        <w:t>)</w:t>
      </w:r>
    </w:p>
    <w:p w14:paraId="471548BB" w14:textId="77777777" w:rsidR="00EC5603" w:rsidRPr="00EC5603" w:rsidRDefault="00EC5603" w:rsidP="00EC5603">
      <w:r w:rsidRPr="00EC5603">
        <w:t>Meaning: The minimum speed of a vessel engaged in a search-and-rescue (SAR) operation. </w:t>
      </w:r>
    </w:p>
    <w:p w14:paraId="169404B4" w14:textId="77777777" w:rsidR="00EC5603" w:rsidRPr="00EC5603" w:rsidRDefault="00EC5603" w:rsidP="00EC5603"/>
    <w:p w14:paraId="47852DE7" w14:textId="77777777" w:rsidR="00EC5603" w:rsidRPr="00EC5603" w:rsidRDefault="00EC5603" w:rsidP="00EC5603">
      <w:r w:rsidRPr="00EC5603">
        <w:t>MSA Background Knowledge - Predicate 12: thresholds(</w:t>
      </w:r>
      <w:proofErr w:type="spellStart"/>
      <w:proofErr w:type="gramStart"/>
      <w:r w:rsidRPr="00EC5603">
        <w:t>trawlingTime,TrawlingTime</w:t>
      </w:r>
      <w:proofErr w:type="spellEnd"/>
      <w:proofErr w:type="gramEnd"/>
      <w:r w:rsidRPr="00EC5603">
        <w:t>)</w:t>
      </w:r>
    </w:p>
    <w:p w14:paraId="5B3EDFD1" w14:textId="77777777" w:rsidR="00EC5603" w:rsidRPr="00EC5603" w:rsidRDefault="00EC5603" w:rsidP="00EC5603">
      <w:r w:rsidRPr="00EC5603">
        <w:t>Meaning: The minimum duration of a trawling activity.</w:t>
      </w:r>
    </w:p>
    <w:p w14:paraId="161D3A28" w14:textId="77777777" w:rsidR="00EC5603" w:rsidRPr="00EC5603" w:rsidRDefault="00EC5603" w:rsidP="00EC5603"/>
    <w:p w14:paraId="7A4CD337" w14:textId="77777777" w:rsidR="00EC5603" w:rsidRPr="00EC5603" w:rsidRDefault="00EC5603" w:rsidP="00EC5603">
      <w:r w:rsidRPr="00EC5603">
        <w:t>MSA Background Knowledge - Predicate 13: thresholds(</w:t>
      </w:r>
      <w:proofErr w:type="spellStart"/>
      <w:proofErr w:type="gramStart"/>
      <w:r w:rsidRPr="00EC5603">
        <w:t>loiteringTime,LoiteringTime</w:t>
      </w:r>
      <w:proofErr w:type="spellEnd"/>
      <w:proofErr w:type="gramEnd"/>
      <w:r w:rsidRPr="00EC5603">
        <w:t>)</w:t>
      </w:r>
    </w:p>
    <w:p w14:paraId="704FD825" w14:textId="77777777" w:rsidR="00EC5603" w:rsidRPr="00EC5603" w:rsidRDefault="00EC5603" w:rsidP="00EC5603">
      <w:r w:rsidRPr="00EC5603">
        <w:t>Meaning: The minimum duration of a loitering activity. </w:t>
      </w:r>
    </w:p>
    <w:p w14:paraId="4223E453" w14:textId="77777777" w:rsidR="00EC5603" w:rsidRPr="00EC5603" w:rsidRDefault="00EC5603" w:rsidP="00EC5603"/>
    <w:p w14:paraId="75FB18BE" w14:textId="77777777" w:rsidR="00EC5603" w:rsidRPr="00EC5603" w:rsidRDefault="00EC5603" w:rsidP="00EC5603">
      <w:r w:rsidRPr="00EC5603">
        <w:lastRenderedPageBreak/>
        <w:t xml:space="preserve">MSA Background Knowledge - Predicate 14: </w:t>
      </w:r>
      <w:proofErr w:type="spellStart"/>
      <w:proofErr w:type="gramStart"/>
      <w:r w:rsidRPr="00EC5603">
        <w:t>typeSpeed</w:t>
      </w:r>
      <w:proofErr w:type="spellEnd"/>
      <w:r w:rsidRPr="00EC5603">
        <w:t>(</w:t>
      </w:r>
      <w:proofErr w:type="spellStart"/>
      <w:r w:rsidRPr="00EC5603">
        <w:t>Type,Min</w:t>
      </w:r>
      <w:proofErr w:type="gramEnd"/>
      <w:r w:rsidRPr="00EC5603">
        <w:t>,</w:t>
      </w:r>
      <w:proofErr w:type="gramStart"/>
      <w:r w:rsidRPr="00EC5603">
        <w:t>Max,Avg</w:t>
      </w:r>
      <w:proofErr w:type="spellEnd"/>
      <w:proofErr w:type="gramEnd"/>
      <w:r w:rsidRPr="00EC5603">
        <w:t>)</w:t>
      </w:r>
    </w:p>
    <w:p w14:paraId="3CF13400" w14:textId="77777777" w:rsidR="00EC5603" w:rsidRPr="00EC5603" w:rsidRDefault="00EC5603" w:rsidP="00EC5603">
      <w:r w:rsidRPr="00EC5603">
        <w:t>Meaning: The minimum, maximum, and average speed of each vessel type.</w:t>
      </w:r>
    </w:p>
    <w:p w14:paraId="0C64AAF6" w14:textId="77777777" w:rsidR="00EC5603" w:rsidRPr="00EC5603" w:rsidRDefault="00EC5603" w:rsidP="00EC5603"/>
    <w:p w14:paraId="0CFF535F" w14:textId="77777777" w:rsidR="00EC5603" w:rsidRPr="00EC5603" w:rsidRDefault="00EC5603" w:rsidP="00EC5603">
      <w:r w:rsidRPr="00EC5603">
        <w:t xml:space="preserve">MSA Background Knowledge - Predicate 15: </w:t>
      </w:r>
      <w:proofErr w:type="spellStart"/>
      <w:proofErr w:type="gramStart"/>
      <w:r w:rsidRPr="00EC5603">
        <w:t>vesselType</w:t>
      </w:r>
      <w:proofErr w:type="spellEnd"/>
      <w:r w:rsidRPr="00EC5603">
        <w:t>(</w:t>
      </w:r>
      <w:proofErr w:type="spellStart"/>
      <w:r w:rsidRPr="00EC5603">
        <w:t>Vessel,Type</w:t>
      </w:r>
      <w:proofErr w:type="spellEnd"/>
      <w:proofErr w:type="gramEnd"/>
      <w:r w:rsidRPr="00EC5603">
        <w:t>)</w:t>
      </w:r>
    </w:p>
    <w:p w14:paraId="3A2E193C" w14:textId="77777777" w:rsidR="00EC5603" w:rsidRPr="00EC5603" w:rsidRDefault="00EC5603" w:rsidP="00EC5603">
      <w:r w:rsidRPr="00EC5603">
        <w:t>Meaning: The vessel type of each vessel. </w:t>
      </w:r>
    </w:p>
    <w:p w14:paraId="158AF5B5" w14:textId="77777777" w:rsidR="00EC5603" w:rsidRPr="00EC5603" w:rsidRDefault="00EC5603" w:rsidP="00EC5603"/>
    <w:p w14:paraId="0F00CB3E" w14:textId="77777777" w:rsidR="00EC5603" w:rsidRPr="00EC5603" w:rsidRDefault="00EC5603" w:rsidP="00B94F2A">
      <w:pPr>
        <w:pStyle w:val="Heading3"/>
      </w:pPr>
      <w:r w:rsidRPr="00EC5603">
        <w:t>Prompt MSA-R1:</w:t>
      </w:r>
    </w:p>
    <w:p w14:paraId="2C81BCA0"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082E1B52" w14:textId="77777777" w:rsidR="00EC5603" w:rsidRPr="00EC5603" w:rsidRDefault="00EC5603" w:rsidP="00EC5603"/>
    <w:p w14:paraId="6BDAE06B" w14:textId="77777777" w:rsidR="00EC5603" w:rsidRPr="00EC5603" w:rsidRDefault="00EC5603" w:rsidP="00EC5603">
      <w:r w:rsidRPr="00EC5603">
        <w:t>Composite Maritime Activity Description - “gap”: A communication gap starts when we stop receiving messages from a vessel. We would like to distinguish the cases where a communication gap starts (</w:t>
      </w:r>
      <w:proofErr w:type="spellStart"/>
      <w:r w:rsidRPr="00EC5603">
        <w:t>i</w:t>
      </w:r>
      <w:proofErr w:type="spellEnd"/>
      <w:r w:rsidRPr="00EC5603">
        <w:t xml:space="preserve">) near some </w:t>
      </w:r>
      <w:proofErr w:type="gramStart"/>
      <w:r w:rsidRPr="00EC5603">
        <w:t>port</w:t>
      </w:r>
      <w:proofErr w:type="gramEnd"/>
      <w:r w:rsidRPr="00EC5603">
        <w:t xml:space="preserve"> and (ii) far from all ports. A communication gap ends when we resume receiving messages from a vessel. </w:t>
      </w:r>
    </w:p>
    <w:p w14:paraId="46E05B96" w14:textId="77777777" w:rsidR="00EC5603" w:rsidRPr="00EC5603" w:rsidRDefault="00EC5603" w:rsidP="00EC5603"/>
    <w:p w14:paraId="282666EE" w14:textId="77777777" w:rsidR="00EC5603" w:rsidRPr="00EC5603" w:rsidRDefault="00EC5603" w:rsidP="00B94F2A">
      <w:pPr>
        <w:pStyle w:val="Heading3"/>
      </w:pPr>
      <w:r w:rsidRPr="00EC5603">
        <w:t>Prompt MSA-R2:</w:t>
      </w:r>
    </w:p>
    <w:p w14:paraId="64477F57"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25ED265E" w14:textId="77777777" w:rsidR="00EC5603" w:rsidRPr="00EC5603" w:rsidRDefault="00EC5603" w:rsidP="00EC5603"/>
    <w:p w14:paraId="15E59DFF" w14:textId="77777777" w:rsidR="00EC5603" w:rsidRPr="00EC5603" w:rsidRDefault="00EC5603" w:rsidP="00EC5603">
      <w:r w:rsidRPr="00EC5603">
        <w:t>Composite Maritime Activity Description - “</w:t>
      </w:r>
      <w:proofErr w:type="spellStart"/>
      <w:r w:rsidRPr="00EC5603">
        <w:t>HighSpeedNearCoast</w:t>
      </w:r>
      <w:proofErr w:type="spellEnd"/>
      <w:r w:rsidRPr="00EC5603">
        <w:t xml:space="preserve">”: This activity starts when a vessel is sailing within a coastal </w:t>
      </w:r>
      <w:proofErr w:type="gramStart"/>
      <w:r w:rsidRPr="00EC5603">
        <w:t>area</w:t>
      </w:r>
      <w:proofErr w:type="gramEnd"/>
      <w:r w:rsidRPr="00EC5603">
        <w:t xml:space="preserve"> and its speed surpasses the coastal speed limit. The activity ends when the speed of the vessel becomes less than the coastal speed limit or the vessel exits the coastal area. </w:t>
      </w:r>
    </w:p>
    <w:p w14:paraId="24EAFBCE" w14:textId="77777777" w:rsidR="00EC5603" w:rsidRPr="00EC5603" w:rsidRDefault="00EC5603" w:rsidP="00EC5603"/>
    <w:p w14:paraId="65CAE234" w14:textId="77777777" w:rsidR="00EC5603" w:rsidRPr="00EC5603" w:rsidRDefault="00EC5603" w:rsidP="00B94F2A">
      <w:pPr>
        <w:pStyle w:val="Heading3"/>
      </w:pPr>
      <w:r w:rsidRPr="00EC5603">
        <w:lastRenderedPageBreak/>
        <w:t>Prompt MSA-R3:</w:t>
      </w:r>
    </w:p>
    <w:p w14:paraId="3354D2F6"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582DFAB0" w14:textId="77777777" w:rsidR="00EC5603" w:rsidRPr="00EC5603" w:rsidRDefault="00EC5603" w:rsidP="00EC5603"/>
    <w:p w14:paraId="76F70B2D" w14:textId="77777777" w:rsidR="00EC5603" w:rsidRPr="00EC5603" w:rsidRDefault="00EC5603" w:rsidP="00EC5603">
      <w:r w:rsidRPr="00EC5603">
        <w:t>Composite Maritime Activity Description - “</w:t>
      </w:r>
      <w:proofErr w:type="spellStart"/>
      <w:r w:rsidRPr="00EC5603">
        <w:t>trawlSpeed</w:t>
      </w:r>
      <w:proofErr w:type="spellEnd"/>
      <w:r w:rsidRPr="00EC5603">
        <w:t xml:space="preserve">”: The activity starts when the vessel is sailing in a fishing area and its speed is within the expected bounds for a trawling activity. The activity ends when the speed of the vessels falls outside the expected bounds for a trawling activity. When there is a gap in signal transmissions, we can no longer assume that the vessel’s speed remains within the </w:t>
      </w:r>
      <w:proofErr w:type="gramStart"/>
      <w:r w:rsidRPr="00EC5603">
        <w:t>aforementioned bounds</w:t>
      </w:r>
      <w:proofErr w:type="gramEnd"/>
      <w:r w:rsidRPr="00EC5603">
        <w:t>.</w:t>
      </w:r>
    </w:p>
    <w:p w14:paraId="7E74A3FF" w14:textId="77777777" w:rsidR="00EC5603" w:rsidRPr="00EC5603" w:rsidRDefault="00EC5603" w:rsidP="00EC5603"/>
    <w:p w14:paraId="5BC46825" w14:textId="77777777" w:rsidR="00EC5603" w:rsidRPr="00EC5603" w:rsidRDefault="00EC5603" w:rsidP="00B94F2A">
      <w:pPr>
        <w:pStyle w:val="Heading3"/>
      </w:pPr>
      <w:r w:rsidRPr="00EC5603">
        <w:t>Prompt MSA-R4:</w:t>
      </w:r>
    </w:p>
    <w:p w14:paraId="18DC2CAF"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51AAF5DD" w14:textId="77777777" w:rsidR="00EC5603" w:rsidRPr="00EC5603" w:rsidRDefault="00EC5603" w:rsidP="00EC5603"/>
    <w:p w14:paraId="26A6F348" w14:textId="77777777" w:rsidR="00EC5603" w:rsidRPr="00EC5603" w:rsidRDefault="00EC5603" w:rsidP="00EC5603">
      <w:r w:rsidRPr="00EC5603">
        <w:t>Composite Maritime Activity Description - “</w:t>
      </w:r>
      <w:proofErr w:type="spellStart"/>
      <w:r w:rsidRPr="00EC5603">
        <w:t>trawlingMovement</w:t>
      </w:r>
      <w:proofErr w:type="spellEnd"/>
      <w:r w:rsidRPr="00EC5603">
        <w:t xml:space="preserve">”: This activity expresses that the vessel is sailing in a manner that is typical for a trawling activity. The activity starts when the vessel changes its </w:t>
      </w:r>
      <w:proofErr w:type="gramStart"/>
      <w:r w:rsidRPr="00EC5603">
        <w:t>heading</w:t>
      </w:r>
      <w:proofErr w:type="gramEnd"/>
      <w:r w:rsidRPr="00EC5603">
        <w:t xml:space="preserve"> while sailing within a fishing area. The activity ends when the vessel leaves the fishing area. </w:t>
      </w:r>
    </w:p>
    <w:p w14:paraId="6DCFDC62" w14:textId="77777777" w:rsidR="00EC5603" w:rsidRPr="00EC5603" w:rsidRDefault="00EC5603" w:rsidP="00EC5603"/>
    <w:p w14:paraId="5A468387" w14:textId="77777777" w:rsidR="00EC5603" w:rsidRPr="00EC5603" w:rsidRDefault="00EC5603" w:rsidP="00B94F2A">
      <w:pPr>
        <w:pStyle w:val="Heading3"/>
      </w:pPr>
      <w:r w:rsidRPr="00EC5603">
        <w:t>Prompt MSA-R5:</w:t>
      </w:r>
    </w:p>
    <w:p w14:paraId="5E30A97C"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0BE2D2EA" w14:textId="77777777" w:rsidR="00EC5603" w:rsidRPr="00EC5603" w:rsidRDefault="00EC5603" w:rsidP="00EC5603"/>
    <w:p w14:paraId="17C21ED2" w14:textId="77777777" w:rsidR="00EC5603" w:rsidRPr="00EC5603" w:rsidRDefault="00EC5603" w:rsidP="00EC5603">
      <w:r w:rsidRPr="00EC5603">
        <w:t>Composite Maritime Activity Description - “</w:t>
      </w:r>
      <w:proofErr w:type="spellStart"/>
      <w:r w:rsidRPr="00EC5603">
        <w:t>lowSpeed</w:t>
      </w:r>
      <w:proofErr w:type="spellEnd"/>
      <w:r w:rsidRPr="00EC5603">
        <w:t xml:space="preserve">”: The activity starts when the vessel starts moving at a low speed. The activity ends when the vessel stops moving at a low </w:t>
      </w:r>
      <w:r w:rsidRPr="00EC5603">
        <w:lastRenderedPageBreak/>
        <w:t>speed. When there is a gap in signal transmissions, we can no longer assume that the vessel continues moving at a low speed.</w:t>
      </w:r>
    </w:p>
    <w:p w14:paraId="0D252087" w14:textId="77777777" w:rsidR="00EC5603" w:rsidRPr="00EC5603" w:rsidRDefault="00EC5603" w:rsidP="00EC5603"/>
    <w:p w14:paraId="645DA465" w14:textId="77777777" w:rsidR="00EC5603" w:rsidRPr="00EC5603" w:rsidRDefault="00EC5603" w:rsidP="00B94F2A">
      <w:pPr>
        <w:pStyle w:val="Heading3"/>
      </w:pPr>
      <w:r w:rsidRPr="00EC5603">
        <w:t>Prompt MSA-R6:</w:t>
      </w:r>
    </w:p>
    <w:p w14:paraId="7778B039"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6C0D6C5F" w14:textId="77777777" w:rsidR="00EC5603" w:rsidRPr="00EC5603" w:rsidRDefault="00EC5603" w:rsidP="00EC5603"/>
    <w:p w14:paraId="5A03677B" w14:textId="77777777" w:rsidR="00EC5603" w:rsidRPr="00EC5603" w:rsidRDefault="00EC5603" w:rsidP="00EC5603">
      <w:r w:rsidRPr="00EC5603">
        <w:t>Composite Maritime Activity Description - “</w:t>
      </w:r>
      <w:proofErr w:type="spellStart"/>
      <w:r w:rsidRPr="00EC5603">
        <w:t>tuggingSpeed</w:t>
      </w:r>
      <w:proofErr w:type="spellEnd"/>
      <w:r w:rsidRPr="00EC5603">
        <w:t xml:space="preserve">”: The activity starts when the vessel is sailing at a speed that is within the expected bounds for a tugging operation. The activity ends when the vessel is no longer sailing at a speed that is within the expected bounds for a tugging operation. When there is a gap in signal transmissions, we can no longer assume that the vessel’s speed remains within the </w:t>
      </w:r>
      <w:proofErr w:type="gramStart"/>
      <w:r w:rsidRPr="00EC5603">
        <w:t>aforementioned bounds</w:t>
      </w:r>
      <w:proofErr w:type="gramEnd"/>
      <w:r w:rsidRPr="00EC5603">
        <w:t>.</w:t>
      </w:r>
    </w:p>
    <w:p w14:paraId="4FA5B3F9" w14:textId="77777777" w:rsidR="00EC5603" w:rsidRPr="00EC5603" w:rsidRDefault="00EC5603" w:rsidP="00EC5603"/>
    <w:p w14:paraId="22F62C94" w14:textId="77777777" w:rsidR="00EC5603" w:rsidRPr="00EC5603" w:rsidRDefault="00EC5603" w:rsidP="00B94F2A">
      <w:pPr>
        <w:pStyle w:val="Heading3"/>
      </w:pPr>
      <w:r w:rsidRPr="00EC5603">
        <w:t>Prompt MSA-R7:</w:t>
      </w:r>
    </w:p>
    <w:p w14:paraId="5918EA6D"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2BE64E6F" w14:textId="77777777" w:rsidR="00EC5603" w:rsidRPr="00EC5603" w:rsidRDefault="00EC5603" w:rsidP="00EC5603"/>
    <w:p w14:paraId="3D5BD550" w14:textId="77777777" w:rsidR="00EC5603" w:rsidRPr="00EC5603" w:rsidRDefault="00EC5603" w:rsidP="00EC5603">
      <w:r w:rsidRPr="00EC5603">
        <w:t>Composite Maritime Activity Description - “</w:t>
      </w:r>
      <w:proofErr w:type="spellStart"/>
      <w:r w:rsidRPr="00EC5603">
        <w:t>sarSpeed</w:t>
      </w:r>
      <w:proofErr w:type="spellEnd"/>
      <w:r w:rsidRPr="00EC5603">
        <w:t xml:space="preserve">”: The activity starts when the speed of the vessel exceeds the minimum expected speed of a vessel that is engaged in a search-and-rescue (SAR) operation. The activity ends when the speed of the vessel falls below the </w:t>
      </w:r>
      <w:proofErr w:type="gramStart"/>
      <w:r w:rsidRPr="00EC5603">
        <w:t>aforementioned minimum</w:t>
      </w:r>
      <w:proofErr w:type="gramEnd"/>
      <w:r w:rsidRPr="00EC5603">
        <w:t xml:space="preserve"> speed threshold. When there is a gap in signal transmissions, we can no longer assume that the vessel’s speed remains above the </w:t>
      </w:r>
      <w:proofErr w:type="gramStart"/>
      <w:r w:rsidRPr="00EC5603">
        <w:t>aforementioned threshold</w:t>
      </w:r>
      <w:proofErr w:type="gramEnd"/>
      <w:r w:rsidRPr="00EC5603">
        <w:t>.</w:t>
      </w:r>
    </w:p>
    <w:p w14:paraId="07132180" w14:textId="77777777" w:rsidR="00EC5603" w:rsidRPr="00EC5603" w:rsidRDefault="00EC5603" w:rsidP="00EC5603"/>
    <w:p w14:paraId="03F8F143" w14:textId="77777777" w:rsidR="00EC5603" w:rsidRPr="00EC5603" w:rsidRDefault="00EC5603" w:rsidP="00B94F2A">
      <w:pPr>
        <w:pStyle w:val="Heading3"/>
      </w:pPr>
      <w:r w:rsidRPr="00EC5603">
        <w:t>Prompt MSA-R8:</w:t>
      </w:r>
    </w:p>
    <w:p w14:paraId="004C4EF1"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w:t>
      </w:r>
      <w:r w:rsidRPr="00EC5603">
        <w:lastRenderedPageBreak/>
        <w:t xml:space="preserve">background knowledge predicates. You may also use any of the MSA output </w:t>
      </w:r>
      <w:proofErr w:type="spellStart"/>
      <w:r w:rsidRPr="00EC5603">
        <w:t>fluents</w:t>
      </w:r>
      <w:proofErr w:type="spellEnd"/>
      <w:r w:rsidRPr="00EC5603">
        <w:t xml:space="preserve"> that you have already learned.  </w:t>
      </w:r>
    </w:p>
    <w:p w14:paraId="0A7D1E7D" w14:textId="77777777" w:rsidR="00EC5603" w:rsidRPr="00EC5603" w:rsidRDefault="00EC5603" w:rsidP="00EC5603"/>
    <w:p w14:paraId="7D0757F5" w14:textId="77777777" w:rsidR="00EC5603" w:rsidRPr="00EC5603" w:rsidRDefault="00EC5603" w:rsidP="00EC5603">
      <w:r w:rsidRPr="00EC5603">
        <w:t>Composite Maritime Activity Description - “</w:t>
      </w:r>
      <w:proofErr w:type="spellStart"/>
      <w:r w:rsidRPr="00EC5603">
        <w:t>changingSpeed</w:t>
      </w:r>
      <w:proofErr w:type="spellEnd"/>
      <w:r w:rsidRPr="00EC5603">
        <w:t>”: The activity starts when the speed of the vessel starts changing. The activity ends when the speed of the vessel stops changing. When there is a gap in signal transmissions, we can no longer assume that the vessel’s speed is currently changing.</w:t>
      </w:r>
    </w:p>
    <w:p w14:paraId="1DC64337" w14:textId="77777777" w:rsidR="00EC5603" w:rsidRPr="00EC5603" w:rsidRDefault="00EC5603" w:rsidP="00EC5603"/>
    <w:p w14:paraId="5A0D4ADA" w14:textId="77777777" w:rsidR="00EC5603" w:rsidRPr="00EC5603" w:rsidRDefault="00EC5603" w:rsidP="00B94F2A">
      <w:pPr>
        <w:pStyle w:val="Heading3"/>
      </w:pPr>
      <w:r w:rsidRPr="00EC5603">
        <w:t>Prompt MSA-R9:</w:t>
      </w:r>
    </w:p>
    <w:p w14:paraId="4AFD7E09"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79D90E3C" w14:textId="77777777" w:rsidR="00EC5603" w:rsidRPr="00EC5603" w:rsidRDefault="00EC5603" w:rsidP="00EC5603"/>
    <w:p w14:paraId="17041460" w14:textId="77777777" w:rsidR="00EC5603" w:rsidRPr="00EC5603" w:rsidRDefault="00EC5603" w:rsidP="00EC5603">
      <w:r w:rsidRPr="00EC5603">
        <w:t>Composite Maritime Activity Description - “</w:t>
      </w:r>
      <w:proofErr w:type="spellStart"/>
      <w:r w:rsidRPr="00EC5603">
        <w:t>movingSpeed</w:t>
      </w:r>
      <w:proofErr w:type="spellEnd"/>
      <w:r w:rsidRPr="00EC5603">
        <w:t>”: The activity monitors the time periods during which a vessel of a certain type is moving at a speed that is “below” the minimum speed expected for a vessel of this type, “normal”, i.e., within the expected bounds for the speed of a vessel of this type, and “above” the maximum speed expected for a vessel of this type. The activity ends when the speed of the vessel falls below the minimum speed expected for a moving vessel. When there is a gap in signal transmissions, we can no longer assume that the vessel’s speed remains the same.</w:t>
      </w:r>
    </w:p>
    <w:p w14:paraId="128E7507" w14:textId="77777777" w:rsidR="00EC5603" w:rsidRPr="00EC5603" w:rsidRDefault="00EC5603" w:rsidP="00EC5603"/>
    <w:p w14:paraId="7E2C5253" w14:textId="77777777" w:rsidR="00EC5603" w:rsidRPr="00EC5603" w:rsidRDefault="00EC5603" w:rsidP="00B94F2A">
      <w:pPr>
        <w:pStyle w:val="Heading3"/>
      </w:pPr>
      <w:r w:rsidRPr="00EC5603">
        <w:t>Prompt MSA-R10:</w:t>
      </w:r>
    </w:p>
    <w:p w14:paraId="055F309E"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2FD8D79E" w14:textId="77777777" w:rsidR="00EC5603" w:rsidRPr="00EC5603" w:rsidRDefault="00EC5603" w:rsidP="00EC5603"/>
    <w:p w14:paraId="2CD4A769" w14:textId="77777777" w:rsidR="00EC5603" w:rsidRPr="00EC5603" w:rsidRDefault="00EC5603" w:rsidP="00EC5603">
      <w:r w:rsidRPr="00EC5603">
        <w:t xml:space="preserve">Composite Maritime Activity Description - “trawling”: Trawling is a common fishing method that involves a boat - trawler - pulling a fishing net through the water behind it. Trawling lasts </w:t>
      </w:r>
      <w:proofErr w:type="gramStart"/>
      <w:r w:rsidRPr="00EC5603">
        <w:t>as long as</w:t>
      </w:r>
      <w:proofErr w:type="gramEnd"/>
      <w:r w:rsidRPr="00EC5603">
        <w:t xml:space="preserve"> the vessel is sailing in a fishing area, its speed is within the expected bounds for a trawling </w:t>
      </w:r>
      <w:proofErr w:type="gramStart"/>
      <w:r w:rsidRPr="00EC5603">
        <w:t>activity</w:t>
      </w:r>
      <w:proofErr w:type="gramEnd"/>
      <w:r w:rsidRPr="00EC5603">
        <w:t xml:space="preserve"> and it is sailing in a manner that is typical for a trawling </w:t>
      </w:r>
      <w:r w:rsidRPr="00EC5603">
        <w:lastRenderedPageBreak/>
        <w:t>activity. Trawling activities cannot be arbitrarily brief, i.e., the duration of trawling activities exceeds a minimum temporal threshold. </w:t>
      </w:r>
    </w:p>
    <w:p w14:paraId="752726E8" w14:textId="77777777" w:rsidR="00EC5603" w:rsidRPr="00EC5603" w:rsidRDefault="00EC5603" w:rsidP="00EC5603"/>
    <w:p w14:paraId="7A0C8239" w14:textId="77777777" w:rsidR="00EC5603" w:rsidRPr="00EC5603" w:rsidRDefault="00EC5603" w:rsidP="00B94F2A">
      <w:pPr>
        <w:pStyle w:val="Heading3"/>
      </w:pPr>
      <w:r w:rsidRPr="00EC5603">
        <w:t>Prompt MSA-R11:</w:t>
      </w:r>
    </w:p>
    <w:p w14:paraId="4CECACEF"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2EB319C7" w14:textId="77777777" w:rsidR="00EC5603" w:rsidRPr="00EC5603" w:rsidRDefault="00EC5603" w:rsidP="00EC5603"/>
    <w:p w14:paraId="27F0AFAD" w14:textId="77777777" w:rsidR="00EC5603" w:rsidRPr="00EC5603" w:rsidRDefault="00EC5603" w:rsidP="00EC5603">
      <w:r w:rsidRPr="00EC5603">
        <w:t>Composite Maritime Activity Description - “</w:t>
      </w:r>
      <w:proofErr w:type="spellStart"/>
      <w:r w:rsidRPr="00EC5603">
        <w:t>anchoredOrMoored</w:t>
      </w:r>
      <w:proofErr w:type="spellEnd"/>
      <w:r w:rsidRPr="00EC5603">
        <w:t xml:space="preserve">”: The activity lasts </w:t>
      </w:r>
      <w:proofErr w:type="gramStart"/>
      <w:r w:rsidRPr="00EC5603">
        <w:t>as long as</w:t>
      </w:r>
      <w:proofErr w:type="gramEnd"/>
      <w:r w:rsidRPr="00EC5603">
        <w:t xml:space="preserve"> the vessel is idle in an anchorage area that is far from all </w:t>
      </w:r>
      <w:proofErr w:type="gramStart"/>
      <w:r w:rsidRPr="00EC5603">
        <w:t>ports, or</w:t>
      </w:r>
      <w:proofErr w:type="gramEnd"/>
      <w:r w:rsidRPr="00EC5603">
        <w:t xml:space="preserve"> is idle near some port.</w:t>
      </w:r>
    </w:p>
    <w:p w14:paraId="57904528" w14:textId="77777777" w:rsidR="00EC5603" w:rsidRPr="00EC5603" w:rsidRDefault="00EC5603" w:rsidP="00EC5603"/>
    <w:p w14:paraId="54B9EA0B" w14:textId="77777777" w:rsidR="00EC5603" w:rsidRPr="00EC5603" w:rsidRDefault="00EC5603" w:rsidP="00B94F2A">
      <w:pPr>
        <w:pStyle w:val="Heading3"/>
      </w:pPr>
      <w:r w:rsidRPr="00EC5603">
        <w:t>Prompt MSA-R12:</w:t>
      </w:r>
    </w:p>
    <w:p w14:paraId="7B549204"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7672A47A" w14:textId="77777777" w:rsidR="00EC5603" w:rsidRPr="00EC5603" w:rsidRDefault="00EC5603" w:rsidP="00EC5603"/>
    <w:p w14:paraId="271CD46F" w14:textId="77777777" w:rsidR="00EC5603" w:rsidRPr="00EC5603" w:rsidRDefault="00EC5603" w:rsidP="00EC5603">
      <w:r w:rsidRPr="00EC5603">
        <w:t xml:space="preserve">Composite Maritime Activity Description - “tugging”: The activity involves a vessel being pulled or towed by a tugboat. Tugging lasts </w:t>
      </w:r>
      <w:proofErr w:type="gramStart"/>
      <w:r w:rsidRPr="00EC5603">
        <w:t>as long as</w:t>
      </w:r>
      <w:proofErr w:type="gramEnd"/>
      <w:r w:rsidRPr="00EC5603">
        <w:t xml:space="preserve"> the two involved vessels, one of which must be a tugboat, are sailing close to each other and their speed falls within the expected bounds for a tugging operation. Tugging operations cannot be arbitrarily brief, i.e., the duration of a tugging operation exceeds a minimum temporal threshold. </w:t>
      </w:r>
    </w:p>
    <w:p w14:paraId="180E6065" w14:textId="77777777" w:rsidR="00EC5603" w:rsidRPr="00EC5603" w:rsidRDefault="00EC5603" w:rsidP="00EC5603"/>
    <w:p w14:paraId="7A94D3C3" w14:textId="77777777" w:rsidR="00EC5603" w:rsidRPr="00EC5603" w:rsidRDefault="00EC5603" w:rsidP="00B94F2A">
      <w:pPr>
        <w:pStyle w:val="Heading3"/>
      </w:pPr>
      <w:r w:rsidRPr="00EC5603">
        <w:t>Prompt MSA-R13:</w:t>
      </w:r>
    </w:p>
    <w:p w14:paraId="3A8CCE36"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46CFB686" w14:textId="77777777" w:rsidR="00EC5603" w:rsidRPr="00EC5603" w:rsidRDefault="00EC5603" w:rsidP="00EC5603"/>
    <w:p w14:paraId="299A0268" w14:textId="77777777" w:rsidR="00EC5603" w:rsidRPr="00EC5603" w:rsidRDefault="00EC5603" w:rsidP="00EC5603">
      <w:r w:rsidRPr="00EC5603">
        <w:lastRenderedPageBreak/>
        <w:t>Composite Maritime Activity Description - “</w:t>
      </w:r>
      <w:proofErr w:type="spellStart"/>
      <w:r w:rsidRPr="00EC5603">
        <w:t>sarMovement</w:t>
      </w:r>
      <w:proofErr w:type="spellEnd"/>
      <w:r w:rsidRPr="00EC5603">
        <w:t>”: This activity expresses that the vessel is moving in a manner that is typical for a search-and-rescue (SAR) operation. The activity starts when the vessel changes its speed or its heading. When there is a gap in signal transmissions, we can no longer assume that the vessel keeps moving in a similar fashion.</w:t>
      </w:r>
    </w:p>
    <w:p w14:paraId="145B0D73" w14:textId="77777777" w:rsidR="00EC5603" w:rsidRPr="00EC5603" w:rsidRDefault="00EC5603" w:rsidP="00EC5603"/>
    <w:p w14:paraId="041FBB10" w14:textId="77777777" w:rsidR="00EC5603" w:rsidRPr="00EC5603" w:rsidRDefault="00EC5603" w:rsidP="00EC5603">
      <w:r w:rsidRPr="00EC5603">
        <w:t>Prompt MSA-R14:</w:t>
      </w:r>
    </w:p>
    <w:p w14:paraId="505816D3"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5E707777" w14:textId="77777777" w:rsidR="00EC5603" w:rsidRPr="00EC5603" w:rsidRDefault="00EC5603" w:rsidP="00EC5603"/>
    <w:p w14:paraId="1BA3EFC4" w14:textId="77777777" w:rsidR="00EC5603" w:rsidRPr="00EC5603" w:rsidRDefault="00EC5603" w:rsidP="00EC5603">
      <w:r w:rsidRPr="00EC5603">
        <w:t>Composite Maritime Activity Description - “</w:t>
      </w:r>
      <w:proofErr w:type="spellStart"/>
      <w:r w:rsidRPr="00EC5603">
        <w:t>pilotOps</w:t>
      </w:r>
      <w:proofErr w:type="spellEnd"/>
      <w:r w:rsidRPr="00EC5603">
        <w:t xml:space="preserve">”: This activity expresses that a highly experienced sailor in navigation in specific areas - a maritime pilot - approaches with a pilot vessel, boards and </w:t>
      </w:r>
      <w:proofErr w:type="spellStart"/>
      <w:r w:rsidRPr="00EC5603">
        <w:t>manoeuvres</w:t>
      </w:r>
      <w:proofErr w:type="spellEnd"/>
      <w:r w:rsidRPr="00EC5603">
        <w:t xml:space="preserve"> another vessel through dangerous or congested areas. The activity lasts </w:t>
      </w:r>
      <w:proofErr w:type="gramStart"/>
      <w:r w:rsidRPr="00EC5603">
        <w:t>as long as</w:t>
      </w:r>
      <w:proofErr w:type="gramEnd"/>
      <w:r w:rsidRPr="00EC5603">
        <w:t xml:space="preserve"> the two involved vessels, one of which being a pilot vessel, are sailing close to each other, each having a low speed or being idle far from all </w:t>
      </w:r>
      <w:proofErr w:type="gramStart"/>
      <w:r w:rsidRPr="00EC5603">
        <w:t>ports, and</w:t>
      </w:r>
      <w:proofErr w:type="gramEnd"/>
      <w:r w:rsidRPr="00EC5603">
        <w:t xml:space="preserve"> are not within a coastal area. </w:t>
      </w:r>
    </w:p>
    <w:p w14:paraId="7B31FC61" w14:textId="77777777" w:rsidR="00EC5603" w:rsidRPr="00EC5603" w:rsidRDefault="00EC5603" w:rsidP="00EC5603"/>
    <w:p w14:paraId="47AC0EB2" w14:textId="77777777" w:rsidR="00EC5603" w:rsidRPr="00EC5603" w:rsidRDefault="00EC5603" w:rsidP="00EC5603">
      <w:r w:rsidRPr="00EC5603">
        <w:t>Prompt MSA-R15:</w:t>
      </w:r>
    </w:p>
    <w:p w14:paraId="2EBCAD70"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w:t>
      </w:r>
    </w:p>
    <w:p w14:paraId="1756754F" w14:textId="77777777" w:rsidR="00EC5603" w:rsidRPr="00EC5603" w:rsidRDefault="00EC5603" w:rsidP="00EC5603"/>
    <w:p w14:paraId="6ADF2672" w14:textId="77777777" w:rsidR="00EC5603" w:rsidRPr="00EC5603" w:rsidRDefault="00EC5603" w:rsidP="00EC5603">
      <w:r w:rsidRPr="00EC5603">
        <w:t xml:space="preserve">Composite Maritime Activity Description - “drifting”: This activity expresses that a vessel is drifting due to sea currents or harsh weather conditions. The activity starts when the angle difference between the actual direction of the vessel and the direction of its bow exceeds a maximum limit, expressing a significant divergence. The activity ends when this angle difference falls below the </w:t>
      </w:r>
      <w:proofErr w:type="gramStart"/>
      <w:r w:rsidRPr="00EC5603">
        <w:t>aforementioned threshold</w:t>
      </w:r>
      <w:proofErr w:type="gramEnd"/>
      <w:r w:rsidRPr="00EC5603">
        <w:t xml:space="preserve"> or when the vessel stops moving. </w:t>
      </w:r>
    </w:p>
    <w:p w14:paraId="0DD2DFF3" w14:textId="77777777" w:rsidR="00EC5603" w:rsidRPr="00EC5603" w:rsidRDefault="00EC5603" w:rsidP="00EC5603"/>
    <w:p w14:paraId="6DE61C8E" w14:textId="77777777" w:rsidR="00EC5603" w:rsidRPr="00EC5603" w:rsidRDefault="00EC5603" w:rsidP="00EC5603">
      <w:r w:rsidRPr="00EC5603">
        <w:t>Prompt MSA-R16:</w:t>
      </w:r>
    </w:p>
    <w:p w14:paraId="2FE26507" w14:textId="77777777" w:rsidR="00EC5603" w:rsidRPr="00EC5603" w:rsidRDefault="00EC5603" w:rsidP="00EC5603">
      <w:r w:rsidRPr="00EC5603">
        <w:lastRenderedPageBreak/>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1B4A97AF" w14:textId="77777777" w:rsidR="00EC5603" w:rsidRPr="00EC5603" w:rsidRDefault="00EC5603" w:rsidP="00EC5603"/>
    <w:p w14:paraId="17A9DBC2" w14:textId="77777777" w:rsidR="00EC5603" w:rsidRPr="00EC5603" w:rsidRDefault="00EC5603" w:rsidP="00EC5603">
      <w:r w:rsidRPr="00EC5603">
        <w:t>Composite Maritime Activity Description - “</w:t>
      </w:r>
      <w:proofErr w:type="spellStart"/>
      <w:r w:rsidRPr="00EC5603">
        <w:t>inSAR</w:t>
      </w:r>
      <w:proofErr w:type="spellEnd"/>
      <w:r w:rsidRPr="00EC5603">
        <w:t xml:space="preserve">”: This activity expresses that the vessel is performing a search-and-rescue (SAR) operation. The activity lasts </w:t>
      </w:r>
      <w:proofErr w:type="gramStart"/>
      <w:r w:rsidRPr="00EC5603">
        <w:t>as long as</w:t>
      </w:r>
      <w:proofErr w:type="gramEnd"/>
      <w:r w:rsidRPr="00EC5603">
        <w:t xml:space="preserve"> the vessel is sailing at a speed that is typical for a pilot vessel involved in a SAR operation and the vessel is moving in a manner that is typical for such an operation.</w:t>
      </w:r>
    </w:p>
    <w:p w14:paraId="6A606A61" w14:textId="77777777" w:rsidR="00EC5603" w:rsidRPr="00EC5603" w:rsidRDefault="00EC5603" w:rsidP="00EC5603"/>
    <w:p w14:paraId="0FDE0154" w14:textId="77777777" w:rsidR="00EC5603" w:rsidRPr="00EC5603" w:rsidRDefault="00EC5603" w:rsidP="00EC5603">
      <w:r w:rsidRPr="00EC5603">
        <w:t>Prompt MSA-R18:</w:t>
      </w:r>
    </w:p>
    <w:p w14:paraId="52E5B12E" w14:textId="77777777" w:rsidR="00EC5603" w:rsidRPr="00EC5603" w:rsidRDefault="00EC5603" w:rsidP="00EC5603">
      <w:r w:rsidRPr="00EC5603">
        <w:t xml:space="preserve">Given a composite activity description, provide the rules in the language of RTEC. You may use the built-in events of RTEC, the MSA events, the MSA input </w:t>
      </w:r>
      <w:proofErr w:type="spellStart"/>
      <w:r w:rsidRPr="00EC5603">
        <w:t>fluents</w:t>
      </w:r>
      <w:proofErr w:type="spellEnd"/>
      <w:r w:rsidRPr="00EC5603">
        <w:t xml:space="preserve">, and the MSA background knowledge predicates. You may also use any of the MSA output </w:t>
      </w:r>
      <w:proofErr w:type="spellStart"/>
      <w:r w:rsidRPr="00EC5603">
        <w:t>fluents</w:t>
      </w:r>
      <w:proofErr w:type="spellEnd"/>
      <w:r w:rsidRPr="00EC5603">
        <w:t xml:space="preserve"> that you have already learned. </w:t>
      </w:r>
    </w:p>
    <w:p w14:paraId="50CB1E5B" w14:textId="77777777" w:rsidR="00EC5603" w:rsidRPr="00EC5603" w:rsidRDefault="00EC5603" w:rsidP="00EC5603"/>
    <w:p w14:paraId="1B587170" w14:textId="77777777" w:rsidR="00EC5603" w:rsidRPr="00EC5603" w:rsidRDefault="00EC5603" w:rsidP="00EC5603">
      <w:r w:rsidRPr="00EC5603">
        <w:t xml:space="preserve">Composite Maritime Activity Description - “loitering”: This activity expresses that the vessel is in a particular area for a long period without any evident purpose. The activity lasts </w:t>
      </w:r>
      <w:proofErr w:type="gramStart"/>
      <w:r w:rsidRPr="00EC5603">
        <w:t>as long as</w:t>
      </w:r>
      <w:proofErr w:type="gramEnd"/>
      <w:r w:rsidRPr="00EC5603">
        <w:t xml:space="preserve"> the vessel </w:t>
      </w:r>
      <w:proofErr w:type="gramStart"/>
      <w:r w:rsidRPr="00EC5603">
        <w:t>has</w:t>
      </w:r>
      <w:proofErr w:type="gramEnd"/>
      <w:r w:rsidRPr="00EC5603">
        <w:t xml:space="preserve"> low speed or is idle far from all ports, and it is not near </w:t>
      </w:r>
      <w:proofErr w:type="gramStart"/>
      <w:r w:rsidRPr="00EC5603">
        <w:t>a coast</w:t>
      </w:r>
      <w:proofErr w:type="gramEnd"/>
      <w:r w:rsidRPr="00EC5603">
        <w:t>, it is not anchored, and it is not moored. The activity cannot be arbitrarily brief, i.e., we detect “loitering” when the temporal extent during which the vessel is loafing around exceeds a minimum threshold. </w:t>
      </w:r>
    </w:p>
    <w:p w14:paraId="2B048A24" w14:textId="77777777" w:rsidR="00EC5603" w:rsidRPr="00EC5603" w:rsidRDefault="00EC5603" w:rsidP="00EC5603">
      <w:r w:rsidRPr="00EC5603">
        <w:br/>
      </w:r>
      <w:r w:rsidRPr="00EC5603">
        <w:br/>
      </w:r>
      <w:r w:rsidRPr="00EC5603">
        <w:br/>
      </w:r>
      <w:r w:rsidRPr="00EC5603">
        <w:br/>
      </w:r>
      <w:r w:rsidRPr="00EC5603">
        <w:br/>
      </w:r>
      <w:r w:rsidRPr="00EC5603">
        <w:br/>
      </w:r>
      <w:r w:rsidRPr="00EC5603">
        <w:br/>
      </w:r>
      <w:r w:rsidRPr="00EC5603">
        <w:br/>
      </w:r>
      <w:r w:rsidRPr="00EC5603">
        <w:br/>
      </w:r>
      <w:r w:rsidRPr="00EC5603">
        <w:br/>
      </w:r>
    </w:p>
    <w:p w14:paraId="6834403F" w14:textId="77777777" w:rsidR="00EC5603" w:rsidRPr="00EC5603" w:rsidRDefault="00EC5603" w:rsidP="00EC5603">
      <w:r w:rsidRPr="00EC5603">
        <w:rPr>
          <w:b/>
          <w:bCs/>
        </w:rPr>
        <w:t>HUMAN ACTIVITY RECOGNITION</w:t>
      </w:r>
    </w:p>
    <w:p w14:paraId="3791A16E" w14:textId="77777777" w:rsidR="00EC5603" w:rsidRPr="00EC5603" w:rsidRDefault="00EC5603" w:rsidP="00EC5603"/>
    <w:p w14:paraId="68EACC0E" w14:textId="77777777" w:rsidR="00EC5603" w:rsidRPr="00EC5603" w:rsidRDefault="00EC5603" w:rsidP="00EC5603">
      <w:r w:rsidRPr="00EC5603">
        <w:t>Prompt HAR:</w:t>
      </w:r>
    </w:p>
    <w:p w14:paraId="12A31FC9" w14:textId="77777777" w:rsidR="00EC5603" w:rsidRPr="00EC5603" w:rsidRDefault="00EC5603" w:rsidP="00EC5603">
      <w:r w:rsidRPr="00EC5603">
        <w:t xml:space="preserve">Now, we will start with the generation of </w:t>
      </w:r>
      <w:proofErr w:type="gramStart"/>
      <w:r w:rsidRPr="00EC5603">
        <w:t>the composite</w:t>
      </w:r>
      <w:proofErr w:type="gramEnd"/>
      <w:r w:rsidRPr="00EC5603">
        <w:t xml:space="preserve"> activity definitions for human activity recognition (HAR). First, we will present the events and input </w:t>
      </w:r>
      <w:proofErr w:type="spellStart"/>
      <w:r w:rsidRPr="00EC5603">
        <w:t>fluents</w:t>
      </w:r>
      <w:proofErr w:type="spellEnd"/>
      <w:r w:rsidRPr="00EC5603">
        <w:t xml:space="preserve">. Second, we will present the predicates expressing </w:t>
      </w:r>
      <w:proofErr w:type="gramStart"/>
      <w:r w:rsidRPr="00EC5603">
        <w:t>the background</w:t>
      </w:r>
      <w:proofErr w:type="gramEnd"/>
      <w:r w:rsidRPr="00EC5603">
        <w:t xml:space="preserve"> knowledge. Third, we will </w:t>
      </w:r>
      <w:proofErr w:type="gramStart"/>
      <w:r w:rsidRPr="00EC5603">
        <w:t>provide  the</w:t>
      </w:r>
      <w:proofErr w:type="gramEnd"/>
      <w:r w:rsidRPr="00EC5603">
        <w:t xml:space="preserve"> composite activity definitions in natural language and ask for their specification in the language of RTEC.</w:t>
      </w:r>
    </w:p>
    <w:p w14:paraId="17072EAD" w14:textId="77777777" w:rsidR="00EC5603" w:rsidRPr="00EC5603" w:rsidRDefault="00EC5603" w:rsidP="00EC5603"/>
    <w:p w14:paraId="09964F5C" w14:textId="77777777" w:rsidR="00EC5603" w:rsidRPr="00EC5603" w:rsidRDefault="00EC5603" w:rsidP="00EC5603">
      <w:r w:rsidRPr="00EC5603">
        <w:t>Prompt HAR-Events:</w:t>
      </w:r>
    </w:p>
    <w:p w14:paraId="666F2BD9" w14:textId="77777777" w:rsidR="00EC5603" w:rsidRPr="00EC5603" w:rsidRDefault="00EC5603" w:rsidP="00EC5603">
      <w:r w:rsidRPr="00EC5603">
        <w:t>In addition to the built-in events of RTEC, you may use the following HAR events:</w:t>
      </w:r>
    </w:p>
    <w:p w14:paraId="51F22336" w14:textId="77777777" w:rsidR="00EC5603" w:rsidRPr="00EC5603" w:rsidRDefault="00EC5603" w:rsidP="00EC5603"/>
    <w:p w14:paraId="513DA05D" w14:textId="77777777" w:rsidR="00EC5603" w:rsidRPr="00EC5603" w:rsidRDefault="00EC5603" w:rsidP="00EC5603">
      <w:r w:rsidRPr="00EC5603">
        <w:t xml:space="preserve">HAR - Event 1: </w:t>
      </w:r>
      <w:proofErr w:type="gramStart"/>
      <w:r w:rsidRPr="00EC5603">
        <w:t>appear(</w:t>
      </w:r>
      <w:proofErr w:type="gramEnd"/>
      <w:r w:rsidRPr="00EC5603">
        <w:t>Id)</w:t>
      </w:r>
    </w:p>
    <w:p w14:paraId="443DF025" w14:textId="77777777" w:rsidR="00EC5603" w:rsidRPr="00EC5603" w:rsidRDefault="00EC5603" w:rsidP="00EC5603">
      <w:r w:rsidRPr="00EC5603">
        <w:t>Meaning: The event “</w:t>
      </w:r>
      <w:proofErr w:type="gramStart"/>
      <w:r w:rsidRPr="00EC5603">
        <w:t>appear(</w:t>
      </w:r>
      <w:proofErr w:type="gramEnd"/>
      <w:r w:rsidRPr="00EC5603">
        <w:t>Id)” takes place at the first time that entity “Id” is tracked by the cameras. “Id” may refer to a person or an inanimate object.</w:t>
      </w:r>
    </w:p>
    <w:p w14:paraId="1732858C" w14:textId="77777777" w:rsidR="00EC5603" w:rsidRPr="00EC5603" w:rsidRDefault="00EC5603" w:rsidP="00EC5603"/>
    <w:p w14:paraId="083A17FE" w14:textId="77777777" w:rsidR="00EC5603" w:rsidRPr="00EC5603" w:rsidRDefault="00EC5603" w:rsidP="00EC5603">
      <w:r w:rsidRPr="00EC5603">
        <w:t xml:space="preserve">HAR - Event 2: </w:t>
      </w:r>
      <w:proofErr w:type="gramStart"/>
      <w:r w:rsidRPr="00EC5603">
        <w:t>disappear(</w:t>
      </w:r>
      <w:proofErr w:type="gramEnd"/>
      <w:r w:rsidRPr="00EC5603">
        <w:t>Id)</w:t>
      </w:r>
    </w:p>
    <w:p w14:paraId="37B70D5E" w14:textId="77777777" w:rsidR="00EC5603" w:rsidRPr="00EC5603" w:rsidRDefault="00EC5603" w:rsidP="00EC5603">
      <w:r w:rsidRPr="00EC5603">
        <w:t>Meaning: The event “</w:t>
      </w:r>
      <w:proofErr w:type="gramStart"/>
      <w:r w:rsidRPr="00EC5603">
        <w:t>disappear(</w:t>
      </w:r>
      <w:proofErr w:type="gramEnd"/>
      <w:r w:rsidRPr="00EC5603">
        <w:t>Id)” takes place at the last time that entity “Id” is tracked by the cameras. “Id” may refer to a person or an inanimate object.</w:t>
      </w:r>
    </w:p>
    <w:p w14:paraId="04889B6E" w14:textId="77777777" w:rsidR="00EC5603" w:rsidRPr="00EC5603" w:rsidRDefault="00EC5603" w:rsidP="00EC5603"/>
    <w:p w14:paraId="07BF7AFE" w14:textId="77777777" w:rsidR="00EC5603" w:rsidRPr="00EC5603" w:rsidRDefault="00EC5603" w:rsidP="00EC5603">
      <w:r w:rsidRPr="00EC5603">
        <w:t xml:space="preserve">Prompt </w:t>
      </w:r>
      <w:proofErr w:type="gramStart"/>
      <w:r w:rsidRPr="00EC5603">
        <w:t>HAR-Fluents</w:t>
      </w:r>
      <w:proofErr w:type="gramEnd"/>
      <w:r w:rsidRPr="00EC5603">
        <w:t>:</w:t>
      </w:r>
    </w:p>
    <w:p w14:paraId="57DE264F" w14:textId="77777777" w:rsidR="00EC5603" w:rsidRPr="00EC5603" w:rsidRDefault="00EC5603" w:rsidP="00EC5603">
      <w:r w:rsidRPr="00EC5603">
        <w:t xml:space="preserve">You may also use the following HAR input </w:t>
      </w:r>
      <w:proofErr w:type="spellStart"/>
      <w:r w:rsidRPr="00EC5603">
        <w:t>fluents</w:t>
      </w:r>
      <w:proofErr w:type="spellEnd"/>
      <w:r w:rsidRPr="00EC5603">
        <w:t>:</w:t>
      </w:r>
    </w:p>
    <w:p w14:paraId="00707BD8" w14:textId="77777777" w:rsidR="00EC5603" w:rsidRPr="00EC5603" w:rsidRDefault="00EC5603" w:rsidP="00EC5603"/>
    <w:p w14:paraId="764BCA75" w14:textId="77777777" w:rsidR="00EC5603" w:rsidRPr="00EC5603" w:rsidRDefault="00EC5603" w:rsidP="00EC5603">
      <w:r w:rsidRPr="00EC5603">
        <w:t xml:space="preserve">HAR - Input Fluent 1: </w:t>
      </w:r>
      <w:proofErr w:type="gramStart"/>
      <w:r w:rsidRPr="00EC5603">
        <w:t>coord(</w:t>
      </w:r>
      <w:proofErr w:type="spellStart"/>
      <w:r w:rsidRPr="00EC5603">
        <w:t>Id,X</w:t>
      </w:r>
      <w:proofErr w:type="gramEnd"/>
      <w:r w:rsidRPr="00EC5603">
        <w:t>,Y</w:t>
      </w:r>
      <w:proofErr w:type="spellEnd"/>
      <w:r w:rsidRPr="00EC5603">
        <w:t>) = true</w:t>
      </w:r>
    </w:p>
    <w:p w14:paraId="54A2E529" w14:textId="77777777" w:rsidR="00EC5603" w:rsidRPr="00EC5603" w:rsidRDefault="00EC5603" w:rsidP="00EC5603">
      <w:r w:rsidRPr="00EC5603">
        <w:t>Meaning: The coordinates of the tracked entity “Id” are “X” and “Y”. “Id” may refer to a person or an inanimate object.</w:t>
      </w:r>
    </w:p>
    <w:p w14:paraId="083E489D" w14:textId="77777777" w:rsidR="00EC5603" w:rsidRPr="00EC5603" w:rsidRDefault="00EC5603" w:rsidP="00EC5603"/>
    <w:p w14:paraId="58746608" w14:textId="77777777" w:rsidR="00EC5603" w:rsidRPr="00EC5603" w:rsidRDefault="00EC5603" w:rsidP="00EC5603">
      <w:r w:rsidRPr="00EC5603">
        <w:t>HAR - Input Fluent 2: walking(P) = true</w:t>
      </w:r>
    </w:p>
    <w:p w14:paraId="047B2730" w14:textId="77777777" w:rsidR="00EC5603" w:rsidRPr="00EC5603" w:rsidRDefault="00EC5603" w:rsidP="00EC5603">
      <w:r w:rsidRPr="00EC5603">
        <w:t>Meaning: A person “P” is walking. </w:t>
      </w:r>
    </w:p>
    <w:p w14:paraId="039B0D98" w14:textId="77777777" w:rsidR="00EC5603" w:rsidRPr="00EC5603" w:rsidRDefault="00EC5603" w:rsidP="00EC5603"/>
    <w:p w14:paraId="6E6539B0" w14:textId="77777777" w:rsidR="00EC5603" w:rsidRPr="00EC5603" w:rsidRDefault="00EC5603" w:rsidP="00EC5603">
      <w:r w:rsidRPr="00EC5603">
        <w:t>HAR - Input Fluent 3: active(P) = true </w:t>
      </w:r>
    </w:p>
    <w:p w14:paraId="3C62FAFE" w14:textId="77777777" w:rsidR="00EC5603" w:rsidRPr="00EC5603" w:rsidRDefault="00EC5603" w:rsidP="00EC5603">
      <w:r w:rsidRPr="00EC5603">
        <w:t>Meaning: Non-abrupt body movement of person “P” in the same position. </w:t>
      </w:r>
    </w:p>
    <w:p w14:paraId="3C43A509" w14:textId="77777777" w:rsidR="00EC5603" w:rsidRPr="00EC5603" w:rsidRDefault="00EC5603" w:rsidP="00EC5603"/>
    <w:p w14:paraId="0A1F1E0B" w14:textId="77777777" w:rsidR="00EC5603" w:rsidRPr="00EC5603" w:rsidRDefault="00EC5603" w:rsidP="00EC5603">
      <w:r w:rsidRPr="00EC5603">
        <w:t>HAR - Input Fluent 4: inactive(P) = true</w:t>
      </w:r>
    </w:p>
    <w:p w14:paraId="66D04251" w14:textId="77777777" w:rsidR="00EC5603" w:rsidRPr="00EC5603" w:rsidRDefault="00EC5603" w:rsidP="00EC5603">
      <w:r w:rsidRPr="00EC5603">
        <w:t>Meaning: A person “P” is standing still. </w:t>
      </w:r>
    </w:p>
    <w:p w14:paraId="5E8D11B7" w14:textId="77777777" w:rsidR="00EC5603" w:rsidRPr="00EC5603" w:rsidRDefault="00EC5603" w:rsidP="00EC5603"/>
    <w:p w14:paraId="64ED6FB9" w14:textId="77777777" w:rsidR="00EC5603" w:rsidRPr="00EC5603" w:rsidRDefault="00EC5603" w:rsidP="00EC5603">
      <w:r w:rsidRPr="00EC5603">
        <w:t>HAR - Input Fluent 5: running(P) = true</w:t>
      </w:r>
    </w:p>
    <w:p w14:paraId="03E3E8AC" w14:textId="77777777" w:rsidR="00EC5603" w:rsidRPr="00EC5603" w:rsidRDefault="00EC5603" w:rsidP="00EC5603">
      <w:r w:rsidRPr="00EC5603">
        <w:t>Meaning: A person “P” is running </w:t>
      </w:r>
    </w:p>
    <w:p w14:paraId="5961C781" w14:textId="77777777" w:rsidR="00EC5603" w:rsidRPr="00EC5603" w:rsidRDefault="00EC5603" w:rsidP="00EC5603"/>
    <w:p w14:paraId="172F8279" w14:textId="77777777" w:rsidR="00EC5603" w:rsidRPr="00EC5603" w:rsidRDefault="00EC5603" w:rsidP="00EC5603">
      <w:r w:rsidRPr="00EC5603">
        <w:t>HAR - Input Fluent 6: abrupt(P) = true</w:t>
      </w:r>
    </w:p>
    <w:p w14:paraId="14AD10EF" w14:textId="77777777" w:rsidR="00EC5603" w:rsidRPr="00EC5603" w:rsidRDefault="00EC5603" w:rsidP="00EC5603">
      <w:r w:rsidRPr="00EC5603">
        <w:t>Meaning: A person “P” moves abruptly but his position in the global coordinate system does not change significantly. </w:t>
      </w:r>
    </w:p>
    <w:p w14:paraId="4E6F6469" w14:textId="77777777" w:rsidR="00EC5603" w:rsidRPr="00EC5603" w:rsidRDefault="00EC5603" w:rsidP="00EC5603"/>
    <w:p w14:paraId="226BE3D7" w14:textId="77777777" w:rsidR="00EC5603" w:rsidRPr="00EC5603" w:rsidRDefault="00EC5603" w:rsidP="00EC5603">
      <w:r w:rsidRPr="00EC5603">
        <w:t>HAR - Input Fluent 7: person(P) = true</w:t>
      </w:r>
    </w:p>
    <w:p w14:paraId="201084D3" w14:textId="77777777" w:rsidR="00EC5603" w:rsidRPr="00EC5603" w:rsidRDefault="00EC5603" w:rsidP="00EC5603">
      <w:r w:rsidRPr="00EC5603">
        <w:t>Meaning: Tracked entity “P” is a person. </w:t>
      </w:r>
    </w:p>
    <w:p w14:paraId="34C464B3" w14:textId="77777777" w:rsidR="00EC5603" w:rsidRPr="00EC5603" w:rsidRDefault="00EC5603" w:rsidP="00EC5603"/>
    <w:p w14:paraId="6D57FCE5" w14:textId="77777777" w:rsidR="00EC5603" w:rsidRPr="00EC5603" w:rsidRDefault="00EC5603" w:rsidP="00EC5603">
      <w:r w:rsidRPr="00EC5603">
        <w:t xml:space="preserve">HAR - Input Fluent 8: </w:t>
      </w:r>
      <w:proofErr w:type="gramStart"/>
      <w:r w:rsidRPr="00EC5603">
        <w:t>close(</w:t>
      </w:r>
      <w:proofErr w:type="gramEnd"/>
      <w:r w:rsidRPr="00EC5603">
        <w:t xml:space="preserve">Id1, Id2, </w:t>
      </w:r>
      <w:proofErr w:type="spellStart"/>
      <w:proofErr w:type="gramStart"/>
      <w:r w:rsidRPr="00EC5603">
        <w:t>DistanceThreshold</w:t>
      </w:r>
      <w:proofErr w:type="spellEnd"/>
      <w:r w:rsidRPr="00EC5603">
        <w:t>)=</w:t>
      </w:r>
      <w:proofErr w:type="gramEnd"/>
      <w:r w:rsidRPr="00EC5603">
        <w:t>true</w:t>
      </w:r>
    </w:p>
    <w:p w14:paraId="638DBD2C" w14:textId="77777777" w:rsidR="00EC5603" w:rsidRPr="00EC5603" w:rsidRDefault="00EC5603" w:rsidP="00EC5603">
      <w:r w:rsidRPr="00EC5603">
        <w:t>HAR - Meaning: The distance between entities “Id1” and “Id2” does not exceed “</w:t>
      </w:r>
      <w:proofErr w:type="spellStart"/>
      <w:r w:rsidRPr="00EC5603">
        <w:t>DistanceThreshold</w:t>
      </w:r>
      <w:proofErr w:type="spellEnd"/>
      <w:r w:rsidRPr="00EC5603">
        <w:t>” pixel positions.  </w:t>
      </w:r>
    </w:p>
    <w:p w14:paraId="4F9F350C" w14:textId="77777777" w:rsidR="00EC5603" w:rsidRPr="00EC5603" w:rsidRDefault="00EC5603" w:rsidP="00EC5603"/>
    <w:p w14:paraId="29C2F510" w14:textId="77777777" w:rsidR="00EC5603" w:rsidRPr="00EC5603" w:rsidRDefault="00EC5603" w:rsidP="00EC5603">
      <w:r w:rsidRPr="00EC5603">
        <w:t>Prompt HAR-BK:</w:t>
      </w:r>
    </w:p>
    <w:p w14:paraId="37402946" w14:textId="77777777" w:rsidR="00EC5603" w:rsidRPr="00EC5603" w:rsidRDefault="00EC5603" w:rsidP="00EC5603">
      <w:r w:rsidRPr="00EC5603">
        <w:t>You may use a HAR background knowledge predicate named “thresholds” with two arguments. The first argument refers to the threshold type and the second one to the threshold value. Threshold values may be used to perform mathematical operations and comparisons. </w:t>
      </w:r>
    </w:p>
    <w:p w14:paraId="337C40B1" w14:textId="77777777" w:rsidR="00EC5603" w:rsidRPr="00EC5603" w:rsidRDefault="00EC5603" w:rsidP="00EC5603"/>
    <w:p w14:paraId="40CA8D1C" w14:textId="77777777" w:rsidR="00EC5603" w:rsidRPr="00EC5603" w:rsidRDefault="00EC5603" w:rsidP="00EC5603">
      <w:r w:rsidRPr="00EC5603">
        <w:lastRenderedPageBreak/>
        <w:t xml:space="preserve">HAR Background Knowledge - Predicate 1: </w:t>
      </w:r>
      <w:proofErr w:type="gramStart"/>
      <w:r w:rsidRPr="00EC5603">
        <w:t>thresholds(</w:t>
      </w:r>
      <w:proofErr w:type="spellStart"/>
      <w:proofErr w:type="gramEnd"/>
      <w:r w:rsidRPr="00EC5603">
        <w:t>leavingObject</w:t>
      </w:r>
      <w:proofErr w:type="spellEnd"/>
      <w:r w:rsidRPr="00EC5603">
        <w:t xml:space="preserve">, </w:t>
      </w:r>
      <w:proofErr w:type="spellStart"/>
      <w:r w:rsidRPr="00EC5603">
        <w:t>LeavingObjectThreshold</w:t>
      </w:r>
      <w:proofErr w:type="spellEnd"/>
      <w:r w:rsidRPr="00EC5603">
        <w:t>)</w:t>
      </w:r>
    </w:p>
    <w:p w14:paraId="3594379A" w14:textId="77777777" w:rsidR="00EC5603" w:rsidRPr="00EC5603" w:rsidRDefault="00EC5603" w:rsidP="00EC5603">
      <w:r w:rsidRPr="00EC5603">
        <w:t>Meaning: “</w:t>
      </w:r>
      <w:proofErr w:type="spellStart"/>
      <w:r w:rsidRPr="00EC5603">
        <w:t>LeavingObjectThreshold</w:t>
      </w:r>
      <w:proofErr w:type="spellEnd"/>
      <w:r w:rsidRPr="00EC5603">
        <w:t>” expresses the maximum distance between two people fighting.</w:t>
      </w:r>
    </w:p>
    <w:p w14:paraId="1225CCEA" w14:textId="77777777" w:rsidR="00EC5603" w:rsidRPr="00EC5603" w:rsidRDefault="00EC5603" w:rsidP="00EC5603"/>
    <w:p w14:paraId="4F32E8CD" w14:textId="77777777" w:rsidR="00EC5603" w:rsidRPr="00EC5603" w:rsidRDefault="00EC5603" w:rsidP="00EC5603">
      <w:r w:rsidRPr="00EC5603">
        <w:t xml:space="preserve">HAR Background Knowledge - Predicate 2: </w:t>
      </w:r>
      <w:proofErr w:type="gramStart"/>
      <w:r w:rsidRPr="00EC5603">
        <w:t>thresholds(</w:t>
      </w:r>
      <w:proofErr w:type="gramEnd"/>
      <w:r w:rsidRPr="00EC5603">
        <w:t xml:space="preserve">moving, </w:t>
      </w:r>
      <w:proofErr w:type="spellStart"/>
      <w:r w:rsidRPr="00EC5603">
        <w:t>MovingThreshold</w:t>
      </w:r>
      <w:proofErr w:type="spellEnd"/>
      <w:r w:rsidRPr="00EC5603">
        <w:t>)</w:t>
      </w:r>
    </w:p>
    <w:p w14:paraId="6F19D85C" w14:textId="77777777" w:rsidR="00EC5603" w:rsidRPr="00EC5603" w:rsidRDefault="00EC5603" w:rsidP="00EC5603">
      <w:r w:rsidRPr="00EC5603">
        <w:t>Meaning: “</w:t>
      </w:r>
      <w:proofErr w:type="spellStart"/>
      <w:r w:rsidRPr="00EC5603">
        <w:t>MovingThreshold</w:t>
      </w:r>
      <w:proofErr w:type="spellEnd"/>
      <w:r w:rsidRPr="00EC5603">
        <w:t>” expresses the maximum distance between two people fighting.</w:t>
      </w:r>
    </w:p>
    <w:p w14:paraId="4D8E4419" w14:textId="77777777" w:rsidR="00EC5603" w:rsidRPr="00EC5603" w:rsidRDefault="00EC5603" w:rsidP="00EC5603"/>
    <w:p w14:paraId="65D74487" w14:textId="77777777" w:rsidR="00EC5603" w:rsidRPr="00EC5603" w:rsidRDefault="00EC5603" w:rsidP="00EC5603">
      <w:r w:rsidRPr="00EC5603">
        <w:t xml:space="preserve">HAR Background Knowledge - Predicate 3: </w:t>
      </w:r>
      <w:proofErr w:type="gramStart"/>
      <w:r w:rsidRPr="00EC5603">
        <w:t>thresholds(</w:t>
      </w:r>
      <w:proofErr w:type="gramEnd"/>
      <w:r w:rsidRPr="00EC5603">
        <w:t xml:space="preserve">fighting, </w:t>
      </w:r>
      <w:proofErr w:type="spellStart"/>
      <w:r w:rsidRPr="00EC5603">
        <w:t>FightingThreshold</w:t>
      </w:r>
      <w:proofErr w:type="spellEnd"/>
      <w:r w:rsidRPr="00EC5603">
        <w:t>)</w:t>
      </w:r>
    </w:p>
    <w:p w14:paraId="0E6CD9E5" w14:textId="77777777" w:rsidR="00EC5603" w:rsidRPr="00EC5603" w:rsidRDefault="00EC5603" w:rsidP="00EC5603">
      <w:r w:rsidRPr="00EC5603">
        <w:t>Meaning: “</w:t>
      </w:r>
      <w:proofErr w:type="spellStart"/>
      <w:r w:rsidRPr="00EC5603">
        <w:t>FightingThreshold</w:t>
      </w:r>
      <w:proofErr w:type="spellEnd"/>
      <w:r w:rsidRPr="00EC5603">
        <w:t>” expresses the maximum distance between two people fighting.  </w:t>
      </w:r>
    </w:p>
    <w:p w14:paraId="00EFDA6C" w14:textId="77777777" w:rsidR="00EC5603" w:rsidRPr="00EC5603" w:rsidRDefault="00EC5603" w:rsidP="00EC5603"/>
    <w:p w14:paraId="0C9B0581" w14:textId="77777777" w:rsidR="00EC5603" w:rsidRPr="00EC5603" w:rsidRDefault="00EC5603" w:rsidP="00EC5603">
      <w:r w:rsidRPr="00EC5603">
        <w:t>Prompt HAR-R1:</w:t>
      </w:r>
    </w:p>
    <w:p w14:paraId="322ED60B" w14:textId="77777777" w:rsidR="00EC5603" w:rsidRPr="00EC5603" w:rsidRDefault="00EC5603" w:rsidP="00EC5603">
      <w:r w:rsidRPr="00EC5603">
        <w:t xml:space="preserve">Given a composite activity description, provide the rules in the language of RTEC. You may use the built-in events of RTEC, the HAR events, the HAR input </w:t>
      </w:r>
      <w:proofErr w:type="spellStart"/>
      <w:r w:rsidRPr="00EC5603">
        <w:t>fluents</w:t>
      </w:r>
      <w:proofErr w:type="spellEnd"/>
      <w:r w:rsidRPr="00EC5603">
        <w:t xml:space="preserve">, and the HAR background knowledge predicates. You may also use any of the HAR output </w:t>
      </w:r>
      <w:proofErr w:type="spellStart"/>
      <w:r w:rsidRPr="00EC5603">
        <w:t>fluents</w:t>
      </w:r>
      <w:proofErr w:type="spellEnd"/>
      <w:r w:rsidRPr="00EC5603">
        <w:t xml:space="preserve"> that you have already learned.  </w:t>
      </w:r>
    </w:p>
    <w:p w14:paraId="49D64178" w14:textId="77777777" w:rsidR="00EC5603" w:rsidRPr="00EC5603" w:rsidRDefault="00EC5603" w:rsidP="00EC5603"/>
    <w:p w14:paraId="3B9A7624" w14:textId="77777777" w:rsidR="00EC5603" w:rsidRPr="00EC5603" w:rsidRDefault="00EC5603" w:rsidP="00EC5603">
      <w:r w:rsidRPr="00EC5603">
        <w:t>Composite Activity Description - “</w:t>
      </w:r>
      <w:proofErr w:type="spellStart"/>
      <w:r w:rsidRPr="00EC5603">
        <w:t>leaving_object</w:t>
      </w:r>
      <w:proofErr w:type="spellEnd"/>
      <w:r w:rsidRPr="00EC5603">
        <w:t>”: This activity concerns a person and an inanimate object. The activity starts when an object ‘appears’, i.e. the cameras start tracking the object, and at the same time a person is very close to the object. The activity ends when an object ‘disappears’, i.e. the cameras stop tracking the object. </w:t>
      </w:r>
    </w:p>
    <w:p w14:paraId="2FB327A2" w14:textId="77777777" w:rsidR="00EC5603" w:rsidRPr="00EC5603" w:rsidRDefault="00EC5603" w:rsidP="00EC5603"/>
    <w:p w14:paraId="0704428E" w14:textId="77777777" w:rsidR="00EC5603" w:rsidRPr="00EC5603" w:rsidRDefault="00EC5603" w:rsidP="00EC5603">
      <w:r w:rsidRPr="00EC5603">
        <w:t>Prompt HAR-R2:</w:t>
      </w:r>
    </w:p>
    <w:p w14:paraId="4979E6C0" w14:textId="77777777" w:rsidR="00EC5603" w:rsidRPr="00EC5603" w:rsidRDefault="00EC5603" w:rsidP="00EC5603">
      <w:r w:rsidRPr="00EC5603">
        <w:t xml:space="preserve">Given a composite activity description, provide the rules in the language of RTEC. You may use the built-in events of RTEC, the HAR events, the HAR input </w:t>
      </w:r>
      <w:proofErr w:type="spellStart"/>
      <w:r w:rsidRPr="00EC5603">
        <w:t>fluents</w:t>
      </w:r>
      <w:proofErr w:type="spellEnd"/>
      <w:r w:rsidRPr="00EC5603">
        <w:t xml:space="preserve">, and the HAR background knowledge predicates. You may also use any of the HAR output </w:t>
      </w:r>
      <w:proofErr w:type="spellStart"/>
      <w:r w:rsidRPr="00EC5603">
        <w:t>fluents</w:t>
      </w:r>
      <w:proofErr w:type="spellEnd"/>
      <w:r w:rsidRPr="00EC5603">
        <w:t xml:space="preserve"> that you have already learned.  </w:t>
      </w:r>
    </w:p>
    <w:p w14:paraId="6496312F" w14:textId="77777777" w:rsidR="00EC5603" w:rsidRPr="00EC5603" w:rsidRDefault="00EC5603" w:rsidP="00EC5603"/>
    <w:p w14:paraId="70E9C551" w14:textId="77777777" w:rsidR="00EC5603" w:rsidRPr="00EC5603" w:rsidRDefault="00EC5603" w:rsidP="00EC5603">
      <w:r w:rsidRPr="00EC5603">
        <w:lastRenderedPageBreak/>
        <w:t>Composite Activity Description - “moving”: This activity concerns two people. The activity lasts as long as two people are walking and they are relatively close to each other. </w:t>
      </w:r>
    </w:p>
    <w:p w14:paraId="5343AE2F" w14:textId="77777777" w:rsidR="00EC5603" w:rsidRPr="00EC5603" w:rsidRDefault="00EC5603" w:rsidP="00EC5603"/>
    <w:p w14:paraId="667E215B" w14:textId="77777777" w:rsidR="00EC5603" w:rsidRPr="00EC5603" w:rsidRDefault="00EC5603" w:rsidP="00EC5603">
      <w:r w:rsidRPr="00EC5603">
        <w:t>Prompt HAR-R3:</w:t>
      </w:r>
    </w:p>
    <w:p w14:paraId="0FD28990" w14:textId="77777777" w:rsidR="00EC5603" w:rsidRPr="00EC5603" w:rsidRDefault="00EC5603" w:rsidP="00EC5603">
      <w:r w:rsidRPr="00EC5603">
        <w:t xml:space="preserve">Given a composite activity description, provide the rules in the language of RTEC. You may use the built-in events of RTEC, the HAR events, the HAR input </w:t>
      </w:r>
      <w:proofErr w:type="spellStart"/>
      <w:r w:rsidRPr="00EC5603">
        <w:t>fluents</w:t>
      </w:r>
      <w:proofErr w:type="spellEnd"/>
      <w:r w:rsidRPr="00EC5603">
        <w:t xml:space="preserve">, and the HAR background knowledge predicates. You may also use any of the HAR output </w:t>
      </w:r>
      <w:proofErr w:type="spellStart"/>
      <w:r w:rsidRPr="00EC5603">
        <w:t>fluents</w:t>
      </w:r>
      <w:proofErr w:type="spellEnd"/>
      <w:r w:rsidRPr="00EC5603">
        <w:t xml:space="preserve"> that you have already learned. </w:t>
      </w:r>
    </w:p>
    <w:p w14:paraId="1AF40333" w14:textId="77777777" w:rsidR="00EC5603" w:rsidRPr="00EC5603" w:rsidRDefault="00EC5603" w:rsidP="00EC5603"/>
    <w:p w14:paraId="1E2B839C" w14:textId="77777777" w:rsidR="00EC5603" w:rsidRPr="00EC5603" w:rsidRDefault="00EC5603" w:rsidP="00EC5603">
      <w:r w:rsidRPr="00EC5603">
        <w:t>Composite Activity Description - “fighting”: This activity concerns two people. The activity lasts as long as two people are close to each other, at least one of them is moving abruptly, and the other is not inactive. </w:t>
      </w:r>
    </w:p>
    <w:p w14:paraId="025FF597" w14:textId="0664C779" w:rsidR="006A3C78" w:rsidRDefault="00EC5603" w:rsidP="00EC5603">
      <w:r w:rsidRPr="00EC5603">
        <w:br/>
      </w:r>
      <w:r w:rsidRPr="00EC5603">
        <w:br/>
      </w:r>
      <w:r w:rsidRPr="00EC5603">
        <w:br/>
      </w:r>
      <w:r w:rsidRPr="00EC5603">
        <w:br/>
      </w:r>
      <w:r w:rsidRPr="00EC5603">
        <w:br/>
      </w:r>
      <w:r w:rsidRPr="00EC5603">
        <w:br/>
      </w:r>
      <w:r w:rsidRPr="00EC5603">
        <w:br/>
      </w:r>
      <w:r w:rsidRPr="00EC5603">
        <w:br/>
      </w:r>
      <w:r w:rsidRPr="00EC5603">
        <w:br/>
      </w:r>
      <w:r w:rsidRPr="00EC5603">
        <w:br/>
      </w:r>
      <w:r w:rsidRPr="00EC5603">
        <w:br/>
      </w:r>
      <w:r w:rsidRPr="00EC5603">
        <w:br/>
      </w:r>
    </w:p>
    <w:sectPr w:rsidR="006A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ORGIOS PANAGOPOULOS">
    <w15:presenceInfo w15:providerId="AD" w15:userId="S::dit2205dsc@office365.uop.gr::81d27882-04c8-4336-9a36-695c7ab7a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5A"/>
    <w:rsid w:val="0035542B"/>
    <w:rsid w:val="00500E9F"/>
    <w:rsid w:val="00523612"/>
    <w:rsid w:val="005C355A"/>
    <w:rsid w:val="005E223A"/>
    <w:rsid w:val="006A3C78"/>
    <w:rsid w:val="00700C7E"/>
    <w:rsid w:val="00750473"/>
    <w:rsid w:val="00B94F2A"/>
    <w:rsid w:val="00BE74B6"/>
    <w:rsid w:val="00EC5603"/>
    <w:rsid w:val="00F6130E"/>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4101"/>
  <w15:chartTrackingRefBased/>
  <w15:docId w15:val="{ABA8D3F9-84F1-419C-9AF0-9C90FB91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3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3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3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3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55A"/>
    <w:rPr>
      <w:rFonts w:eastAsiaTheme="majorEastAsia" w:cstheme="majorBidi"/>
      <w:color w:val="272727" w:themeColor="text1" w:themeTint="D8"/>
    </w:rPr>
  </w:style>
  <w:style w:type="paragraph" w:styleId="Title">
    <w:name w:val="Title"/>
    <w:basedOn w:val="Normal"/>
    <w:next w:val="Normal"/>
    <w:link w:val="TitleChar"/>
    <w:uiPriority w:val="10"/>
    <w:qFormat/>
    <w:rsid w:val="005C3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55A"/>
    <w:pPr>
      <w:spacing w:before="160"/>
      <w:jc w:val="center"/>
    </w:pPr>
    <w:rPr>
      <w:i/>
      <w:iCs/>
      <w:color w:val="404040" w:themeColor="text1" w:themeTint="BF"/>
    </w:rPr>
  </w:style>
  <w:style w:type="character" w:customStyle="1" w:styleId="QuoteChar">
    <w:name w:val="Quote Char"/>
    <w:basedOn w:val="DefaultParagraphFont"/>
    <w:link w:val="Quote"/>
    <w:uiPriority w:val="29"/>
    <w:rsid w:val="005C355A"/>
    <w:rPr>
      <w:i/>
      <w:iCs/>
      <w:color w:val="404040" w:themeColor="text1" w:themeTint="BF"/>
    </w:rPr>
  </w:style>
  <w:style w:type="paragraph" w:styleId="ListParagraph">
    <w:name w:val="List Paragraph"/>
    <w:basedOn w:val="Normal"/>
    <w:uiPriority w:val="34"/>
    <w:qFormat/>
    <w:rsid w:val="005C355A"/>
    <w:pPr>
      <w:ind w:left="720"/>
      <w:contextualSpacing/>
    </w:pPr>
  </w:style>
  <w:style w:type="character" w:styleId="IntenseEmphasis">
    <w:name w:val="Intense Emphasis"/>
    <w:basedOn w:val="DefaultParagraphFont"/>
    <w:uiPriority w:val="21"/>
    <w:qFormat/>
    <w:rsid w:val="005C355A"/>
    <w:rPr>
      <w:i/>
      <w:iCs/>
      <w:color w:val="0F4761" w:themeColor="accent1" w:themeShade="BF"/>
    </w:rPr>
  </w:style>
  <w:style w:type="paragraph" w:styleId="IntenseQuote">
    <w:name w:val="Intense Quote"/>
    <w:basedOn w:val="Normal"/>
    <w:next w:val="Normal"/>
    <w:link w:val="IntenseQuoteChar"/>
    <w:uiPriority w:val="30"/>
    <w:qFormat/>
    <w:rsid w:val="005C3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55A"/>
    <w:rPr>
      <w:i/>
      <w:iCs/>
      <w:color w:val="0F4761" w:themeColor="accent1" w:themeShade="BF"/>
    </w:rPr>
  </w:style>
  <w:style w:type="character" w:styleId="IntenseReference">
    <w:name w:val="Intense Reference"/>
    <w:basedOn w:val="DefaultParagraphFont"/>
    <w:uiPriority w:val="32"/>
    <w:qFormat/>
    <w:rsid w:val="005C355A"/>
    <w:rPr>
      <w:b/>
      <w:bCs/>
      <w:smallCaps/>
      <w:color w:val="0F4761" w:themeColor="accent1" w:themeShade="BF"/>
      <w:spacing w:val="5"/>
    </w:rPr>
  </w:style>
  <w:style w:type="paragraph" w:styleId="Revision">
    <w:name w:val="Revision"/>
    <w:hidden/>
    <w:uiPriority w:val="99"/>
    <w:semiHidden/>
    <w:rsid w:val="00700C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732079">
      <w:bodyDiv w:val="1"/>
      <w:marLeft w:val="0"/>
      <w:marRight w:val="0"/>
      <w:marTop w:val="0"/>
      <w:marBottom w:val="0"/>
      <w:divBdr>
        <w:top w:val="none" w:sz="0" w:space="0" w:color="auto"/>
        <w:left w:val="none" w:sz="0" w:space="0" w:color="auto"/>
        <w:bottom w:val="none" w:sz="0" w:space="0" w:color="auto"/>
        <w:right w:val="none" w:sz="0" w:space="0" w:color="auto"/>
      </w:divBdr>
    </w:div>
    <w:div w:id="17922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5431</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PANAGOPOULOS</dc:creator>
  <cp:keywords/>
  <dc:description/>
  <cp:lastModifiedBy>GEORGIOS PANAGOPOULOS</cp:lastModifiedBy>
  <cp:revision>4</cp:revision>
  <dcterms:created xsi:type="dcterms:W3CDTF">2025-04-05T16:23:00Z</dcterms:created>
  <dcterms:modified xsi:type="dcterms:W3CDTF">2025-04-05T16:31:00Z</dcterms:modified>
</cp:coreProperties>
</file>